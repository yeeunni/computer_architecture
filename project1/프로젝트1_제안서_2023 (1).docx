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1631" w14:textId="363CA518" w:rsidR="00B56B08" w:rsidRPr="00B35C11" w:rsidRDefault="005E0F80" w:rsidP="0061501A">
      <w:pPr>
        <w:wordWrap/>
        <w:jc w:val="center"/>
        <w:rPr>
          <w:sz w:val="40"/>
        </w:rPr>
      </w:pPr>
      <w:r w:rsidRPr="00B35C11">
        <w:rPr>
          <w:rFonts w:hint="eastAsia"/>
          <w:sz w:val="40"/>
        </w:rPr>
        <w:t>Computer Architecture</w:t>
      </w:r>
      <w:r w:rsidR="00971D77" w:rsidRPr="00B35C11">
        <w:rPr>
          <w:rFonts w:hint="eastAsia"/>
          <w:sz w:val="40"/>
        </w:rPr>
        <w:t xml:space="preserve"> </w:t>
      </w:r>
      <w:r w:rsidR="00971D77" w:rsidRPr="00B35C11">
        <w:rPr>
          <w:sz w:val="40"/>
        </w:rPr>
        <w:t>–</w:t>
      </w:r>
      <w:r w:rsidR="00971D77" w:rsidRPr="00B35C11">
        <w:rPr>
          <w:rFonts w:hint="eastAsia"/>
          <w:sz w:val="40"/>
        </w:rPr>
        <w:t xml:space="preserve"> </w:t>
      </w:r>
      <w:r w:rsidR="00340CC8">
        <w:rPr>
          <w:rFonts w:hint="eastAsia"/>
          <w:sz w:val="40"/>
        </w:rPr>
        <w:t>Project</w:t>
      </w:r>
      <w:r w:rsidR="00971D77" w:rsidRPr="00B35C11">
        <w:rPr>
          <w:rFonts w:hint="eastAsia"/>
          <w:sz w:val="40"/>
        </w:rPr>
        <w:t xml:space="preserve"> </w:t>
      </w:r>
      <w:r w:rsidR="00B56B08" w:rsidRPr="00B35C11">
        <w:rPr>
          <w:rFonts w:hint="eastAsia"/>
          <w:sz w:val="40"/>
        </w:rPr>
        <w:t>#</w:t>
      </w:r>
      <w:r w:rsidR="00906300">
        <w:rPr>
          <w:sz w:val="40"/>
        </w:rPr>
        <w:t>1</w:t>
      </w:r>
    </w:p>
    <w:p w14:paraId="470EF605" w14:textId="77777777" w:rsidR="00971D77" w:rsidRPr="00F5402B" w:rsidRDefault="00FD1501" w:rsidP="0061501A">
      <w:pPr>
        <w:wordWrap/>
        <w:jc w:val="center"/>
        <w:rPr>
          <w:sz w:val="28"/>
        </w:rPr>
      </w:pPr>
      <w:r>
        <w:rPr>
          <w:rFonts w:hint="eastAsia"/>
          <w:sz w:val="28"/>
        </w:rPr>
        <w:t>MIPS Single Cycle CPU Implementation</w:t>
      </w:r>
    </w:p>
    <w:p w14:paraId="2400FBB5" w14:textId="77777777" w:rsidR="000168C7" w:rsidRDefault="000168C7" w:rsidP="00FF206C">
      <w:pPr>
        <w:wordWrap/>
        <w:rPr>
          <w:szCs w:val="20"/>
        </w:rPr>
      </w:pPr>
    </w:p>
    <w:p w14:paraId="54C509B9" w14:textId="77777777" w:rsidR="00162B99" w:rsidRPr="00B35C11" w:rsidRDefault="00971D77" w:rsidP="00FF206C">
      <w:pPr>
        <w:wordWrap/>
        <w:rPr>
          <w:sz w:val="24"/>
          <w:szCs w:val="20"/>
        </w:rPr>
      </w:pPr>
      <w:r w:rsidRPr="00B35C11">
        <w:rPr>
          <w:rFonts w:hint="eastAsia"/>
          <w:sz w:val="24"/>
          <w:szCs w:val="20"/>
        </w:rPr>
        <w:t>1. Introduction</w:t>
      </w:r>
    </w:p>
    <w:p w14:paraId="2612D62D" w14:textId="4884CDEC" w:rsidR="00124468" w:rsidRDefault="00124468" w:rsidP="008C074D">
      <w:pPr>
        <w:wordWrap/>
      </w:pPr>
      <w:r>
        <w:rPr>
          <w:rFonts w:hint="eastAsia"/>
        </w:rPr>
        <w:t>We look at what might be thought of as the simplest possible implementation of our MIPS subset. This simple implementation covers</w:t>
      </w:r>
      <w:r w:rsidR="000D67D2">
        <w:rPr>
          <w:rFonts w:hint="eastAsia"/>
        </w:rPr>
        <w:t xml:space="preserve"> </w:t>
      </w:r>
      <w:r>
        <w:rPr>
          <w:rFonts w:hint="eastAsia"/>
        </w:rPr>
        <w:t>load word</w:t>
      </w:r>
      <w:r w:rsidR="009B0A92">
        <w:rPr>
          <w:rFonts w:hint="eastAsia"/>
        </w:rPr>
        <w:t>(</w:t>
      </w:r>
      <w:proofErr w:type="spellStart"/>
      <w:r w:rsidR="009B0A92">
        <w:rPr>
          <w:rFonts w:hint="eastAsia"/>
        </w:rPr>
        <w:t>lw</w:t>
      </w:r>
      <w:proofErr w:type="spellEnd"/>
      <w:r w:rsidR="009B0A92">
        <w:rPr>
          <w:rFonts w:hint="eastAsia"/>
        </w:rPr>
        <w:t>)</w:t>
      </w:r>
      <w:r>
        <w:rPr>
          <w:rFonts w:hint="eastAsia"/>
        </w:rPr>
        <w:t>, store word</w:t>
      </w:r>
      <w:r w:rsidR="009B0A92">
        <w:rPr>
          <w:rFonts w:hint="eastAsia"/>
        </w:rPr>
        <w:t>(</w:t>
      </w:r>
      <w:proofErr w:type="spellStart"/>
      <w:r w:rsidR="009B0A92">
        <w:rPr>
          <w:rFonts w:hint="eastAsia"/>
        </w:rPr>
        <w:t>sw</w:t>
      </w:r>
      <w:proofErr w:type="spellEnd"/>
      <w:r w:rsidR="009B0A92">
        <w:rPr>
          <w:rFonts w:hint="eastAsia"/>
        </w:rPr>
        <w:t>)</w:t>
      </w:r>
      <w:r>
        <w:rPr>
          <w:rFonts w:hint="eastAsia"/>
        </w:rPr>
        <w:t>,</w:t>
      </w:r>
      <w:r w:rsidR="00A012C1">
        <w:t xml:space="preserve"> or immediate (</w:t>
      </w:r>
      <w:proofErr w:type="spellStart"/>
      <w:r w:rsidR="00A012C1">
        <w:t>ori</w:t>
      </w:r>
      <w:proofErr w:type="spellEnd"/>
      <w:r w:rsidR="00A012C1">
        <w:t>),</w:t>
      </w:r>
      <w:r>
        <w:rPr>
          <w:rFonts w:hint="eastAsia"/>
        </w:rPr>
        <w:t xml:space="preserve"> </w:t>
      </w:r>
      <w:r w:rsidR="005502FF">
        <w:t xml:space="preserve">and </w:t>
      </w:r>
      <w:r w:rsidR="000D1C03">
        <w:rPr>
          <w:rFonts w:hint="eastAsia"/>
        </w:rPr>
        <w:t>jump</w:t>
      </w:r>
      <w:r w:rsidR="009B0A92">
        <w:rPr>
          <w:rFonts w:hint="eastAsia"/>
        </w:rPr>
        <w:t>(j)</w:t>
      </w:r>
      <w:r w:rsidR="00F20BE6">
        <w:t>.</w:t>
      </w:r>
      <w:r w:rsidR="0044129F">
        <w:t xml:space="preserve"> Constant manipulation instruction (</w:t>
      </w:r>
      <w:proofErr w:type="spellStart"/>
      <w:r w:rsidR="0044129F">
        <w:t>lui</w:t>
      </w:r>
      <w:proofErr w:type="spellEnd"/>
      <w:r w:rsidR="0044129F">
        <w:t>)</w:t>
      </w:r>
      <w:r w:rsidR="0006473A">
        <w:t xml:space="preserve"> and user defined instructions (</w:t>
      </w:r>
      <w:proofErr w:type="spellStart"/>
      <w:r w:rsidR="0006473A">
        <w:t>llo</w:t>
      </w:r>
      <w:proofErr w:type="spellEnd"/>
      <w:r w:rsidR="0006473A">
        <w:t xml:space="preserve">, </w:t>
      </w:r>
      <w:proofErr w:type="spellStart"/>
      <w:r w:rsidR="0006473A">
        <w:t>lhi</w:t>
      </w:r>
      <w:proofErr w:type="spellEnd"/>
      <w:r w:rsidR="0006473A">
        <w:t>)</w:t>
      </w:r>
      <w:r w:rsidR="0044129F">
        <w:t xml:space="preserve"> </w:t>
      </w:r>
      <w:r w:rsidR="0006473A">
        <w:t>are</w:t>
      </w:r>
      <w:r w:rsidR="0044129F">
        <w:t xml:space="preserve"> also </w:t>
      </w:r>
      <w:r w:rsidR="005502FF">
        <w:t>implemented.</w:t>
      </w:r>
      <w:r w:rsidR="002F0937">
        <w:t xml:space="preserve"> </w:t>
      </w:r>
    </w:p>
    <w:p w14:paraId="3BAF3944" w14:textId="5C675D86" w:rsidR="006C2293" w:rsidRDefault="005B6FD3" w:rsidP="006C2293">
      <w:pPr>
        <w:wordWrap/>
      </w:pPr>
      <w:r>
        <w:rPr>
          <w:rFonts w:hint="eastAsia"/>
        </w:rPr>
        <w:t>T</w:t>
      </w:r>
      <w:r>
        <w:t>he following figure shows a</w:t>
      </w:r>
      <w:r w:rsidR="00CA11DD">
        <w:t>n</w:t>
      </w:r>
      <w:r w:rsidR="00C32FFF">
        <w:t xml:space="preserve"> </w:t>
      </w:r>
      <w:r>
        <w:t xml:space="preserve">example of </w:t>
      </w:r>
      <w:r w:rsidR="00CA11DD">
        <w:t xml:space="preserve">the </w:t>
      </w:r>
      <w:r w:rsidR="009D3200">
        <w:rPr>
          <w:rFonts w:hint="eastAsia"/>
        </w:rPr>
        <w:t>s</w:t>
      </w:r>
      <w:r w:rsidR="009D3200">
        <w:t xml:space="preserve">imilar </w:t>
      </w:r>
      <w:r w:rsidR="00CA11DD">
        <w:t>single</w:t>
      </w:r>
      <w:r w:rsidR="009D3200">
        <w:t>-</w:t>
      </w:r>
      <w:r w:rsidR="00CA11DD">
        <w:t>cycle CPU</w:t>
      </w:r>
      <w:r w:rsidR="004B0844">
        <w:t xml:space="preserve"> implementation</w:t>
      </w:r>
      <w:r w:rsidR="002F0937">
        <w:t>s</w:t>
      </w:r>
      <w:r w:rsidR="004B0844">
        <w:t>.</w:t>
      </w:r>
    </w:p>
    <w:p w14:paraId="4C34B307" w14:textId="66D25D1D" w:rsidR="008111B5" w:rsidRPr="008111B5" w:rsidRDefault="00615C80" w:rsidP="00AF1B3A">
      <w:pPr>
        <w:wordWrap/>
        <w:jc w:val="center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06BA8D7B" wp14:editId="5D7B7BD4">
            <wp:extent cx="4467600" cy="3502800"/>
            <wp:effectExtent l="0" t="0" r="952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0" cy="35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FEC5" w14:textId="77777777" w:rsidR="00AF1B3A" w:rsidRDefault="00395D5C" w:rsidP="00FF206C">
      <w:pPr>
        <w:wordWrap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A651A" wp14:editId="48B57767">
                <wp:simplePos x="0" y="0"/>
                <wp:positionH relativeFrom="column">
                  <wp:posOffset>203200</wp:posOffset>
                </wp:positionH>
                <wp:positionV relativeFrom="paragraph">
                  <wp:posOffset>-635</wp:posOffset>
                </wp:positionV>
                <wp:extent cx="5400040" cy="219710"/>
                <wp:effectExtent l="0" t="0" r="0" b="889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B819D9" w14:textId="4CDD4122" w:rsidR="00712CF3" w:rsidRDefault="00712CF3" w:rsidP="008111B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44563">
                              <w:fldChar w:fldCharType="begin"/>
                            </w:r>
                            <w:r w:rsidR="00944563">
                              <w:instrText xml:space="preserve"> SEQ Figure \* ARABIC </w:instrText>
                            </w:r>
                            <w:r w:rsidR="00944563">
                              <w:fldChar w:fldCharType="separate"/>
                            </w:r>
                            <w:r w:rsidR="00C76F36">
                              <w:rPr>
                                <w:noProof/>
                              </w:rPr>
                              <w:t>1</w:t>
                            </w:r>
                            <w:r w:rsidR="009445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- The single cycle CPU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datapath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and control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6A65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pt;margin-top:-.05pt;width:425.2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" stroked="f">
                <v:textbox style="mso-fit-shape-to-text:t" inset="0,0,0,0">
                  <w:txbxContent>
                    <w:p w14:paraId="27B819D9" w14:textId="4CDD4122" w:rsidR="00712CF3" w:rsidRDefault="00712CF3" w:rsidP="008111B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44563">
                        <w:fldChar w:fldCharType="begin"/>
                      </w:r>
                      <w:r w:rsidR="00944563">
                        <w:instrText xml:space="preserve"> SEQ Figure \* ARABIC </w:instrText>
                      </w:r>
                      <w:r w:rsidR="00944563">
                        <w:fldChar w:fldCharType="separate"/>
                      </w:r>
                      <w:r w:rsidR="00C76F36">
                        <w:rPr>
                          <w:noProof/>
                        </w:rPr>
                        <w:t>1</w:t>
                      </w:r>
                      <w:r w:rsidR="0094456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- The single cycle CPU </w:t>
                      </w:r>
                      <w:proofErr w:type="spellStart"/>
                      <w:r>
                        <w:rPr>
                          <w:rFonts w:hint="eastAsia"/>
                        </w:rPr>
                        <w:t>datapath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and control path</w:t>
                      </w:r>
                    </w:p>
                  </w:txbxContent>
                </v:textbox>
              </v:shape>
            </w:pict>
          </mc:Fallback>
        </mc:AlternateContent>
      </w:r>
    </w:p>
    <w:p w14:paraId="3F8A3148" w14:textId="77777777" w:rsidR="00CC7B5E" w:rsidRDefault="00CC7B5E" w:rsidP="009B568E">
      <w:pPr>
        <w:wordWrap/>
        <w:rPr>
          <w:szCs w:val="20"/>
        </w:rPr>
      </w:pPr>
    </w:p>
    <w:p w14:paraId="2430867D" w14:textId="6CFE0D16" w:rsidR="006543ED" w:rsidRDefault="006543ED" w:rsidP="006543ED">
      <w:pPr>
        <w:pStyle w:val="Caption"/>
        <w:keepNext/>
      </w:pPr>
      <w:r>
        <w:t xml:space="preserve">Table </w:t>
      </w:r>
      <w:r w:rsidR="00944563">
        <w:fldChar w:fldCharType="begin"/>
      </w:r>
      <w:r w:rsidR="00944563">
        <w:instrText xml:space="preserve"> SEQ Table \* ARABIC </w:instrText>
      </w:r>
      <w:r w:rsidR="00944563">
        <w:fldChar w:fldCharType="separate"/>
      </w:r>
      <w:r w:rsidR="00C76F36">
        <w:rPr>
          <w:noProof/>
        </w:rPr>
        <w:t>1</w:t>
      </w:r>
      <w:r w:rsidR="00944563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Instance name of top module 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373"/>
        <w:gridCol w:w="6633"/>
      </w:tblGrid>
      <w:tr w:rsidR="006543ED" w14:paraId="766F1A34" w14:textId="77777777" w:rsidTr="00F92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4A42A85" w14:textId="77777777" w:rsidR="006543ED" w:rsidRDefault="006543ED" w:rsidP="006901E2">
            <w:pPr>
              <w:wordWrap/>
            </w:pPr>
            <w:r>
              <w:rPr>
                <w:rFonts w:hint="eastAsia"/>
              </w:rPr>
              <w:t>Instance name</w:t>
            </w:r>
          </w:p>
        </w:tc>
        <w:tc>
          <w:tcPr>
            <w:tcW w:w="6633" w:type="dxa"/>
          </w:tcPr>
          <w:p w14:paraId="59002A99" w14:textId="77777777" w:rsidR="006543ED" w:rsidRDefault="006543ED" w:rsidP="006901E2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946905" w14:paraId="1C7B8E7E" w14:textId="77777777" w:rsidTr="00F9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7416197" w14:textId="6A47BD6F" w:rsidR="00946905" w:rsidRDefault="004715AC" w:rsidP="006901E2">
            <w:pPr>
              <w:wordWrap/>
            </w:pPr>
            <w:r>
              <w:rPr>
                <w:rFonts w:hint="eastAsia"/>
              </w:rPr>
              <w:t>S</w:t>
            </w:r>
            <w:r>
              <w:t>C_CPU</w:t>
            </w:r>
          </w:p>
        </w:tc>
        <w:tc>
          <w:tcPr>
            <w:tcW w:w="6633" w:type="dxa"/>
          </w:tcPr>
          <w:p w14:paraId="424998E6" w14:textId="0C52C913" w:rsidR="00946905" w:rsidRDefault="004715AC" w:rsidP="006901E2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module. Single-Cycle CPU</w:t>
            </w:r>
          </w:p>
        </w:tc>
      </w:tr>
      <w:tr w:rsidR="006543ED" w14:paraId="1C84B7DF" w14:textId="77777777" w:rsidTr="00F92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F4D28F1" w14:textId="77777777" w:rsidR="006543ED" w:rsidRDefault="006543ED" w:rsidP="006901E2">
            <w:pPr>
              <w:wordWrap/>
            </w:pPr>
            <w:r>
              <w:rPr>
                <w:rFonts w:hint="eastAsia"/>
              </w:rPr>
              <w:t>U0_PC</w:t>
            </w:r>
          </w:p>
        </w:tc>
        <w:tc>
          <w:tcPr>
            <w:tcW w:w="6633" w:type="dxa"/>
          </w:tcPr>
          <w:p w14:paraId="6E285654" w14:textId="77777777" w:rsidR="006543ED" w:rsidRDefault="006543ED" w:rsidP="006901E2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Program counter</w:t>
            </w:r>
          </w:p>
        </w:tc>
      </w:tr>
      <w:tr w:rsidR="006543ED" w14:paraId="056558EA" w14:textId="77777777" w:rsidTr="00F9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A8EBA75" w14:textId="77777777" w:rsidR="006543ED" w:rsidRDefault="006543ED" w:rsidP="006901E2">
            <w:pPr>
              <w:wordWrap/>
            </w:pPr>
            <w:r>
              <w:rPr>
                <w:rFonts w:hint="eastAsia"/>
              </w:rPr>
              <w:t>U1_IM</w:t>
            </w:r>
          </w:p>
        </w:tc>
        <w:tc>
          <w:tcPr>
            <w:tcW w:w="6633" w:type="dxa"/>
          </w:tcPr>
          <w:p w14:paraId="4093E92E" w14:textId="77777777" w:rsidR="006543ED" w:rsidRDefault="006543ED" w:rsidP="006901E2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Instruction memory</w:t>
            </w:r>
          </w:p>
        </w:tc>
      </w:tr>
      <w:tr w:rsidR="00197490" w14:paraId="7BD0D88F" w14:textId="77777777" w:rsidTr="00F92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C10BC43" w14:textId="228672C6" w:rsidR="00197490" w:rsidRDefault="00197490" w:rsidP="00197490">
            <w:pPr>
              <w:wordWrap/>
            </w:pPr>
            <w:r>
              <w:rPr>
                <w:rFonts w:hint="eastAsia"/>
              </w:rPr>
              <w:t>U</w:t>
            </w:r>
            <w:r w:rsidR="00AD48D3">
              <w:t>2</w:t>
            </w:r>
            <w:r>
              <w:rPr>
                <w:rFonts w:hint="eastAsia"/>
              </w:rPr>
              <w:t>_RF</w:t>
            </w:r>
          </w:p>
        </w:tc>
        <w:tc>
          <w:tcPr>
            <w:tcW w:w="6633" w:type="dxa"/>
          </w:tcPr>
          <w:p w14:paraId="4913131B" w14:textId="1A80275D" w:rsidR="00197490" w:rsidRDefault="00197490" w:rsidP="0019749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Register file</w:t>
            </w:r>
          </w:p>
        </w:tc>
      </w:tr>
      <w:tr w:rsidR="00197490" w14:paraId="625D9AF3" w14:textId="77777777" w:rsidTr="00F9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610D96B" w14:textId="304301B8" w:rsidR="00197490" w:rsidRDefault="00197490" w:rsidP="00197490">
            <w:pPr>
              <w:wordWrap/>
            </w:pPr>
            <w:r>
              <w:rPr>
                <w:rFonts w:hint="eastAsia"/>
              </w:rPr>
              <w:t>U</w:t>
            </w:r>
            <w:r w:rsidR="00AD48D3">
              <w:t>3</w:t>
            </w:r>
            <w:r>
              <w:rPr>
                <w:rFonts w:hint="eastAsia"/>
              </w:rPr>
              <w:t>_SEU</w:t>
            </w:r>
          </w:p>
        </w:tc>
        <w:tc>
          <w:tcPr>
            <w:tcW w:w="6633" w:type="dxa"/>
          </w:tcPr>
          <w:p w14:paraId="1F718DE7" w14:textId="27947578" w:rsidR="00197490" w:rsidRDefault="00197490" w:rsidP="0019749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Sign Extension Unit</w:t>
            </w:r>
          </w:p>
        </w:tc>
      </w:tr>
      <w:tr w:rsidR="006543ED" w14:paraId="7C401461" w14:textId="77777777" w:rsidTr="00F92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0E59C8" w14:textId="77777777" w:rsidR="006543ED" w:rsidRDefault="006543ED" w:rsidP="006901E2">
            <w:pPr>
              <w:wordWrap/>
            </w:pPr>
            <w:r>
              <w:rPr>
                <w:rFonts w:hint="eastAsia"/>
              </w:rPr>
              <w:t>U4_ALU</w:t>
            </w:r>
          </w:p>
        </w:tc>
        <w:tc>
          <w:tcPr>
            <w:tcW w:w="6633" w:type="dxa"/>
          </w:tcPr>
          <w:p w14:paraId="0D973104" w14:textId="77777777" w:rsidR="006543ED" w:rsidRDefault="006543ED" w:rsidP="006901E2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Arithmetic Logic Unit</w:t>
            </w:r>
          </w:p>
        </w:tc>
      </w:tr>
      <w:tr w:rsidR="006543ED" w14:paraId="6ACA7E3E" w14:textId="77777777" w:rsidTr="00F9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15ADAB4" w14:textId="297B1400" w:rsidR="006543ED" w:rsidRDefault="00AD48D3" w:rsidP="006901E2">
            <w:pPr>
              <w:wordWrap/>
            </w:pPr>
            <w:r>
              <w:rPr>
                <w:rFonts w:hint="eastAsia"/>
              </w:rPr>
              <w:t>U</w:t>
            </w:r>
            <w:r>
              <w:t>5_MULT</w:t>
            </w:r>
          </w:p>
        </w:tc>
        <w:tc>
          <w:tcPr>
            <w:tcW w:w="6633" w:type="dxa"/>
          </w:tcPr>
          <w:p w14:paraId="558502D5" w14:textId="27FEB75C" w:rsidR="006543ED" w:rsidRDefault="00F2591F" w:rsidP="006901E2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ultipl</w:t>
            </w:r>
            <w:r w:rsidR="00740870">
              <w:t>ier Logic Unit</w:t>
            </w:r>
          </w:p>
        </w:tc>
      </w:tr>
      <w:tr w:rsidR="00197490" w14:paraId="6FD04500" w14:textId="77777777" w:rsidTr="00F92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559FAB2" w14:textId="36133B82" w:rsidR="00197490" w:rsidRDefault="00197490" w:rsidP="00197490">
            <w:pPr>
              <w:wordWrap/>
            </w:pPr>
            <w:r>
              <w:rPr>
                <w:rFonts w:hint="eastAsia"/>
              </w:rPr>
              <w:t>U</w:t>
            </w:r>
            <w:r w:rsidR="003A202E">
              <w:t>6</w:t>
            </w:r>
            <w:r>
              <w:rPr>
                <w:rFonts w:hint="eastAsia"/>
              </w:rPr>
              <w:t>_DM</w:t>
            </w:r>
          </w:p>
        </w:tc>
        <w:tc>
          <w:tcPr>
            <w:tcW w:w="6633" w:type="dxa"/>
          </w:tcPr>
          <w:p w14:paraId="17F36757" w14:textId="1CB0F12D" w:rsidR="00197490" w:rsidRDefault="00197490" w:rsidP="0019749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Data memory</w:t>
            </w:r>
          </w:p>
        </w:tc>
      </w:tr>
      <w:tr w:rsidR="006163BC" w14:paraId="22EE5A48" w14:textId="77777777" w:rsidTr="00F9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3F40D62" w14:textId="0328FF6B" w:rsidR="006163BC" w:rsidRDefault="006163BC" w:rsidP="006163BC">
            <w:pPr>
              <w:wordWrap/>
            </w:pPr>
            <w:r>
              <w:rPr>
                <w:rFonts w:hint="eastAsia"/>
              </w:rPr>
              <w:t>U</w:t>
            </w:r>
            <w:r>
              <w:t>7</w:t>
            </w:r>
            <w:r>
              <w:rPr>
                <w:rFonts w:hint="eastAsia"/>
              </w:rPr>
              <w:t>_C</w:t>
            </w:r>
            <w:r>
              <w:t>TRL</w:t>
            </w:r>
          </w:p>
        </w:tc>
        <w:tc>
          <w:tcPr>
            <w:tcW w:w="6633" w:type="dxa"/>
          </w:tcPr>
          <w:p w14:paraId="64B23028" w14:textId="353C1A10" w:rsidR="006163BC" w:rsidRDefault="006163BC" w:rsidP="006163BC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ontrol unit</w:t>
            </w:r>
            <w:r>
              <w:t xml:space="preserve"> -</w:t>
            </w:r>
            <w:proofErr w:type="spellStart"/>
            <w:r>
              <w:t>MainControl</w:t>
            </w:r>
            <w:proofErr w:type="spellEnd"/>
            <w:r>
              <w:t xml:space="preserve">, </w:t>
            </w:r>
            <w:proofErr w:type="spellStart"/>
            <w:r>
              <w:t>MyControl</w:t>
            </w:r>
            <w:proofErr w:type="spellEnd"/>
          </w:p>
        </w:tc>
      </w:tr>
    </w:tbl>
    <w:p w14:paraId="185046D9" w14:textId="6434D6BA" w:rsidR="00C60353" w:rsidRPr="006E59DB" w:rsidRDefault="00986C28" w:rsidP="00FF206C">
      <w:pPr>
        <w:wordWrap/>
        <w:rPr>
          <w:sz w:val="24"/>
        </w:rPr>
      </w:pPr>
      <w:r w:rsidRPr="006E59DB">
        <w:rPr>
          <w:rFonts w:hint="eastAsia"/>
          <w:sz w:val="24"/>
        </w:rPr>
        <w:lastRenderedPageBreak/>
        <w:t>2. Assignment</w:t>
      </w:r>
    </w:p>
    <w:p w14:paraId="40A1E0D5" w14:textId="7075E391" w:rsidR="004C182D" w:rsidRDefault="00712CF3" w:rsidP="007808F2">
      <w:pPr>
        <w:wordWrap/>
      </w:pPr>
      <w:r>
        <w:t xml:space="preserve"> </w:t>
      </w:r>
      <w:r w:rsidR="008665E3" w:rsidRPr="008665E3">
        <w:t xml:space="preserve">MIPS Instructions </w:t>
      </w:r>
      <w:r w:rsidR="008665E3" w:rsidRPr="00493E2B">
        <w:rPr>
          <w:b/>
          <w:bCs/>
        </w:rPr>
        <w:t>LW, SW</w:t>
      </w:r>
      <w:r w:rsidR="00495CD9" w:rsidRPr="00493E2B">
        <w:rPr>
          <w:b/>
          <w:bCs/>
        </w:rPr>
        <w:t xml:space="preserve">, ORI, </w:t>
      </w:r>
      <w:r w:rsidR="003D6171" w:rsidRPr="00493E2B">
        <w:rPr>
          <w:b/>
          <w:bCs/>
        </w:rPr>
        <w:t>ADD</w:t>
      </w:r>
      <w:r w:rsidR="008665E3" w:rsidRPr="00493E2B">
        <w:rPr>
          <w:b/>
          <w:bCs/>
        </w:rPr>
        <w:t xml:space="preserve">, </w:t>
      </w:r>
      <w:r w:rsidR="003D6171" w:rsidRPr="00493E2B">
        <w:rPr>
          <w:b/>
          <w:bCs/>
        </w:rPr>
        <w:t>SUB</w:t>
      </w:r>
      <w:r w:rsidR="00C26C91" w:rsidRPr="00493E2B">
        <w:rPr>
          <w:b/>
          <w:bCs/>
        </w:rPr>
        <w:t xml:space="preserve">, </w:t>
      </w:r>
      <w:r w:rsidR="001B5988" w:rsidRPr="00493E2B">
        <w:rPr>
          <w:b/>
          <w:bCs/>
        </w:rPr>
        <w:t xml:space="preserve">J, </w:t>
      </w:r>
      <w:r w:rsidR="003A2D67" w:rsidRPr="00493E2B">
        <w:rPr>
          <w:b/>
          <w:bCs/>
        </w:rPr>
        <w:t xml:space="preserve">LUI, </w:t>
      </w:r>
      <w:r w:rsidR="00FA7AB9" w:rsidRPr="00493E2B">
        <w:rPr>
          <w:b/>
          <w:bCs/>
        </w:rPr>
        <w:t>BREAK</w:t>
      </w:r>
      <w:r w:rsidR="00C14841" w:rsidRPr="00493E2B">
        <w:rPr>
          <w:b/>
          <w:bCs/>
        </w:rPr>
        <w:t>, LLO, LHI</w:t>
      </w:r>
      <w:r w:rsidR="00FA7AB9">
        <w:t xml:space="preserve"> </w:t>
      </w:r>
      <w:r w:rsidR="008665E3" w:rsidRPr="008665E3">
        <w:t xml:space="preserve">are already implemented. You </w:t>
      </w:r>
      <w:proofErr w:type="gramStart"/>
      <w:r w:rsidR="008665E3" w:rsidRPr="008665E3">
        <w:t>have to</w:t>
      </w:r>
      <w:proofErr w:type="gramEnd"/>
      <w:r w:rsidR="008665E3" w:rsidRPr="008665E3">
        <w:t xml:space="preserve"> add </w:t>
      </w:r>
      <w:r w:rsidR="00E13748">
        <w:t xml:space="preserve">the following </w:t>
      </w:r>
      <w:r w:rsidR="008665E3" w:rsidRPr="008665E3">
        <w:t>MIPS Instructions</w:t>
      </w:r>
      <w:r w:rsidR="00E13748">
        <w:t>:</w:t>
      </w:r>
    </w:p>
    <w:p w14:paraId="0120E63E" w14:textId="05479D62" w:rsidR="004C182D" w:rsidRDefault="002A189E" w:rsidP="00B36976">
      <w:pPr>
        <w:wordWrap/>
        <w:jc w:val="center"/>
      </w:pPr>
      <w:r>
        <w:rPr>
          <w:b/>
          <w:bCs/>
          <w:color w:val="FF0000"/>
        </w:rPr>
        <w:t>ADD</w:t>
      </w:r>
      <w:r w:rsidR="009D6677">
        <w:rPr>
          <w:b/>
          <w:bCs/>
          <w:color w:val="FF0000"/>
        </w:rPr>
        <w:t xml:space="preserve">U, </w:t>
      </w:r>
      <w:proofErr w:type="gramStart"/>
      <w:r w:rsidR="00C01919">
        <w:rPr>
          <w:b/>
          <w:bCs/>
          <w:color w:val="FF0000"/>
        </w:rPr>
        <w:t>OR,</w:t>
      </w:r>
      <w:proofErr w:type="gramEnd"/>
      <w:r w:rsidR="00C01919">
        <w:rPr>
          <w:b/>
          <w:bCs/>
          <w:color w:val="FF0000"/>
        </w:rPr>
        <w:t xml:space="preserve"> </w:t>
      </w:r>
      <w:r w:rsidR="006D54C8">
        <w:rPr>
          <w:b/>
          <w:bCs/>
          <w:color w:val="FF0000"/>
        </w:rPr>
        <w:t>ADDIU</w:t>
      </w:r>
      <w:r w:rsidR="00C07BC7" w:rsidRPr="000837CE">
        <w:rPr>
          <w:b/>
          <w:bCs/>
          <w:color w:val="FF0000"/>
        </w:rPr>
        <w:t xml:space="preserve">, </w:t>
      </w:r>
      <w:r w:rsidR="006D54C8">
        <w:rPr>
          <w:b/>
          <w:bCs/>
          <w:color w:val="FF0000"/>
        </w:rPr>
        <w:t>XORI</w:t>
      </w:r>
      <w:r w:rsidR="00C07BC7" w:rsidRPr="000837CE">
        <w:rPr>
          <w:b/>
          <w:bCs/>
          <w:color w:val="FF0000"/>
        </w:rPr>
        <w:t xml:space="preserve">, </w:t>
      </w:r>
      <w:r w:rsidR="006D54C8">
        <w:rPr>
          <w:b/>
          <w:bCs/>
          <w:color w:val="FF0000"/>
        </w:rPr>
        <w:t>SLL</w:t>
      </w:r>
      <w:r w:rsidR="006F75F5">
        <w:rPr>
          <w:b/>
          <w:bCs/>
          <w:color w:val="FF0000"/>
        </w:rPr>
        <w:t xml:space="preserve">, </w:t>
      </w:r>
      <w:r w:rsidR="006D54C8">
        <w:rPr>
          <w:b/>
          <w:bCs/>
          <w:color w:val="FF0000"/>
        </w:rPr>
        <w:t>SRAV</w:t>
      </w:r>
      <w:r w:rsidR="00321360">
        <w:rPr>
          <w:b/>
          <w:bCs/>
          <w:color w:val="FF0000"/>
        </w:rPr>
        <w:t xml:space="preserve">, </w:t>
      </w:r>
      <w:r w:rsidR="006D54C8">
        <w:rPr>
          <w:b/>
          <w:bCs/>
          <w:color w:val="FF0000"/>
        </w:rPr>
        <w:t>SH</w:t>
      </w:r>
      <w:r w:rsidR="004A630B" w:rsidRPr="000837CE">
        <w:rPr>
          <w:b/>
          <w:bCs/>
          <w:color w:val="FF0000"/>
        </w:rPr>
        <w:t xml:space="preserve">, </w:t>
      </w:r>
      <w:r w:rsidR="00B64CA2">
        <w:rPr>
          <w:b/>
          <w:bCs/>
          <w:color w:val="FF0000"/>
        </w:rPr>
        <w:t>LH</w:t>
      </w:r>
      <w:r w:rsidR="000A2B12">
        <w:rPr>
          <w:b/>
          <w:bCs/>
          <w:color w:val="FF0000"/>
        </w:rPr>
        <w:t xml:space="preserve">, </w:t>
      </w:r>
      <w:r w:rsidR="00B64CA2">
        <w:rPr>
          <w:b/>
          <w:bCs/>
          <w:color w:val="FF0000"/>
        </w:rPr>
        <w:t>B</w:t>
      </w:r>
      <w:r w:rsidR="00DF6A56">
        <w:rPr>
          <w:b/>
          <w:bCs/>
          <w:color w:val="FF0000"/>
        </w:rPr>
        <w:t>L</w:t>
      </w:r>
      <w:r w:rsidR="00B64CA2">
        <w:rPr>
          <w:b/>
          <w:bCs/>
          <w:color w:val="FF0000"/>
        </w:rPr>
        <w:t>TZ</w:t>
      </w:r>
      <w:r w:rsidR="00EA5C41">
        <w:rPr>
          <w:b/>
          <w:bCs/>
          <w:color w:val="FF0000"/>
        </w:rPr>
        <w:t xml:space="preserve">, </w:t>
      </w:r>
      <w:r w:rsidR="00B64CA2">
        <w:rPr>
          <w:b/>
          <w:bCs/>
          <w:color w:val="FF0000"/>
        </w:rPr>
        <w:t>JAL</w:t>
      </w:r>
    </w:p>
    <w:p w14:paraId="7527C73B" w14:textId="7B72BB93" w:rsidR="00727F01" w:rsidRPr="00321360" w:rsidRDefault="00727F01" w:rsidP="007808F2">
      <w:pPr>
        <w:wordWrap/>
      </w:pPr>
    </w:p>
    <w:p w14:paraId="45200590" w14:textId="24CF93E4" w:rsidR="002810C6" w:rsidRPr="003434FD" w:rsidRDefault="000C0FA4">
      <w:pPr>
        <w:widowControl/>
        <w:wordWrap/>
        <w:autoSpaceDE/>
        <w:autoSpaceDN/>
        <w:spacing w:after="200" w:line="276" w:lineRule="auto"/>
        <w:rPr>
          <w:b/>
        </w:rPr>
      </w:pPr>
      <w:r w:rsidRPr="003434FD">
        <w:rPr>
          <w:rFonts w:hint="eastAsia"/>
          <w:b/>
        </w:rPr>
        <w:t>2.</w:t>
      </w:r>
      <w:r w:rsidR="00BF2F3F" w:rsidRPr="003434FD">
        <w:rPr>
          <w:b/>
        </w:rPr>
        <w:t>1</w:t>
      </w:r>
      <w:r w:rsidR="006543ED" w:rsidRPr="003434FD">
        <w:rPr>
          <w:b/>
        </w:rPr>
        <w:t xml:space="preserve"> </w:t>
      </w:r>
      <w:r w:rsidR="009C173D">
        <w:rPr>
          <w:b/>
        </w:rPr>
        <w:t>PLA</w:t>
      </w:r>
      <w:r w:rsidRPr="003434FD">
        <w:rPr>
          <w:rFonts w:hint="eastAsia"/>
          <w:b/>
        </w:rPr>
        <w:t xml:space="preserve"> Unit</w:t>
      </w:r>
    </w:p>
    <w:p w14:paraId="788244B1" w14:textId="11BA49B4" w:rsidR="000C0FA4" w:rsidRDefault="000C0FA4" w:rsidP="00B36976">
      <w:pPr>
        <w:widowControl/>
        <w:wordWrap/>
        <w:autoSpaceDE/>
        <w:autoSpaceDN/>
        <w:spacing w:after="100" w:line="276" w:lineRule="auto"/>
        <w:rPr>
          <w:b/>
          <w:bCs/>
          <w:color w:val="FF0000"/>
        </w:rPr>
      </w:pPr>
      <w:r>
        <w:rPr>
          <w:rFonts w:hint="eastAsia"/>
        </w:rPr>
        <w:t xml:space="preserve">- Module name: </w:t>
      </w:r>
      <w:r w:rsidR="0057299D">
        <w:rPr>
          <w:b/>
          <w:bCs/>
          <w:color w:val="FF0000"/>
        </w:rPr>
        <w:t>P</w:t>
      </w:r>
      <w:r w:rsidR="0010310F">
        <w:rPr>
          <w:rFonts w:hint="eastAsia"/>
          <w:b/>
          <w:bCs/>
          <w:color w:val="FF0000"/>
        </w:rPr>
        <w:t>L</w:t>
      </w:r>
      <w:r w:rsidR="0057299D">
        <w:rPr>
          <w:b/>
          <w:bCs/>
          <w:color w:val="FF0000"/>
        </w:rPr>
        <w:t>A_AND.txt, PLA_OR.txt</w:t>
      </w:r>
    </w:p>
    <w:p w14:paraId="0A2309B2" w14:textId="144B9394" w:rsidR="000C4F1F" w:rsidRPr="00CA4D8E" w:rsidRDefault="00C6354D" w:rsidP="00CA3795">
      <w:pPr>
        <w:widowControl/>
        <w:wordWrap/>
        <w:autoSpaceDE/>
        <w:autoSpaceDN/>
        <w:spacing w:after="200" w:line="276" w:lineRule="auto"/>
      </w:pPr>
      <w:r>
        <w:t xml:space="preserve">The </w:t>
      </w:r>
      <w:r w:rsidR="0010310F">
        <w:t>AND-plane</w:t>
      </w:r>
      <w:r w:rsidR="00D907ED">
        <w:t xml:space="preserve"> in</w:t>
      </w:r>
      <w:r>
        <w:t xml:space="preserve"> a PLA detect specific input conditions</w:t>
      </w:r>
      <w:r w:rsidR="00623B94">
        <w:t>. In the microprocessor instruction decoder</w:t>
      </w:r>
      <w:r w:rsidR="004E69BB">
        <w:t>,</w:t>
      </w:r>
      <w:r w:rsidR="00AC62EB">
        <w:t xml:space="preserve"> the AND-plane</w:t>
      </w:r>
      <w:r w:rsidR="0010310F">
        <w:t xml:space="preserve"> </w:t>
      </w:r>
      <w:r w:rsidR="00000024">
        <w:t xml:space="preserve">activates a line to </w:t>
      </w:r>
      <w:r w:rsidR="00BB2686">
        <w:t>indicate</w:t>
      </w:r>
      <w:r w:rsidR="00DB03F8">
        <w:t xml:space="preserve"> that</w:t>
      </w:r>
      <w:r w:rsidR="00BB2686">
        <w:t xml:space="preserve"> a specific instruction is </w:t>
      </w:r>
      <w:r w:rsidR="00AC62EB">
        <w:t>fetch</w:t>
      </w:r>
      <w:r w:rsidR="00BB2686">
        <w:t>ed.</w:t>
      </w:r>
      <w:r w:rsidR="00AC62EB">
        <w:t xml:space="preserve"> The OR-pla</w:t>
      </w:r>
      <w:r w:rsidR="004E69BB">
        <w:t>ne in a PLA generates designed output signals</w:t>
      </w:r>
      <w:r w:rsidR="00764C10">
        <w:t xml:space="preserve">. In the control block of the microprocessor, </w:t>
      </w:r>
      <w:r w:rsidR="00500577">
        <w:t xml:space="preserve">the OR-plane generates control signals for </w:t>
      </w:r>
      <w:proofErr w:type="spellStart"/>
      <w:r w:rsidR="00500577">
        <w:t>datapath</w:t>
      </w:r>
      <w:proofErr w:type="spellEnd"/>
      <w:r w:rsidR="00500577">
        <w:t xml:space="preserve"> to form </w:t>
      </w:r>
      <w:r w:rsidR="00930774">
        <w:t>a specific path to perform the operation of the fetched instruction.</w:t>
      </w:r>
      <w:r w:rsidR="002D0611">
        <w:t xml:space="preserve"> </w:t>
      </w:r>
      <w:r w:rsidR="002D0611">
        <w:rPr>
          <w:b/>
          <w:bCs/>
          <w:color w:val="0070C0"/>
        </w:rPr>
        <w:t xml:space="preserve">The endianness is </w:t>
      </w:r>
      <w:r w:rsidR="00AD6634">
        <w:rPr>
          <w:rFonts w:hint="eastAsia"/>
          <w:b/>
          <w:bCs/>
          <w:color w:val="0070C0"/>
        </w:rPr>
        <w:t>l</w:t>
      </w:r>
      <w:r w:rsidR="00AD6634">
        <w:rPr>
          <w:b/>
          <w:bCs/>
          <w:color w:val="0070C0"/>
        </w:rPr>
        <w:t xml:space="preserve">ittle </w:t>
      </w:r>
      <w:r w:rsidR="002D0611">
        <w:rPr>
          <w:b/>
          <w:bCs/>
          <w:color w:val="0070C0"/>
        </w:rPr>
        <w:t>endian.</w:t>
      </w:r>
      <w:r w:rsidR="00CA4D8E" w:rsidRPr="00CA4D8E">
        <w:t xml:space="preserve"> Bef</w:t>
      </w:r>
      <w:r w:rsidR="00CA4D8E">
        <w:t>o</w:t>
      </w:r>
      <w:r w:rsidR="00CA4D8E" w:rsidRPr="00CA4D8E">
        <w:t>re</w:t>
      </w:r>
      <w:r w:rsidR="00E5377A">
        <w:t xml:space="preserve"> designing </w:t>
      </w:r>
      <w:r w:rsidR="003431E0">
        <w:t xml:space="preserve">the </w:t>
      </w:r>
      <w:r w:rsidR="00E5377A">
        <w:t xml:space="preserve">PLA, you must </w:t>
      </w:r>
      <w:r w:rsidR="00E5377A" w:rsidRPr="00D64321">
        <w:rPr>
          <w:b/>
          <w:bCs/>
        </w:rPr>
        <w:t xml:space="preserve">find </w:t>
      </w:r>
      <w:r w:rsidR="0031074E" w:rsidRPr="00D64321">
        <w:rPr>
          <w:b/>
          <w:bCs/>
        </w:rPr>
        <w:t xml:space="preserve">the </w:t>
      </w:r>
      <w:r w:rsidR="00AC7C5C" w:rsidRPr="00D64321">
        <w:rPr>
          <w:b/>
          <w:bCs/>
        </w:rPr>
        <w:t xml:space="preserve">part of the CPU </w:t>
      </w:r>
      <w:r w:rsidR="006930F7" w:rsidRPr="00D64321">
        <w:rPr>
          <w:b/>
          <w:bCs/>
        </w:rPr>
        <w:t>implementation where</w:t>
      </w:r>
      <w:r w:rsidR="0031074E" w:rsidRPr="00D64321">
        <w:rPr>
          <w:b/>
          <w:bCs/>
        </w:rPr>
        <w:t xml:space="preserve"> </w:t>
      </w:r>
      <w:r w:rsidR="006930F7" w:rsidRPr="00D64321">
        <w:rPr>
          <w:b/>
          <w:bCs/>
        </w:rPr>
        <w:t>the</w:t>
      </w:r>
      <w:r w:rsidR="00AC7C5C" w:rsidRPr="00D64321">
        <w:rPr>
          <w:b/>
          <w:bCs/>
        </w:rPr>
        <w:t xml:space="preserve"> control</w:t>
      </w:r>
      <w:r w:rsidR="00E5377A" w:rsidRPr="00D64321">
        <w:rPr>
          <w:b/>
          <w:bCs/>
        </w:rPr>
        <w:t xml:space="preserve"> signal affect</w:t>
      </w:r>
      <w:r w:rsidR="0031074E" w:rsidRPr="00D64321">
        <w:rPr>
          <w:b/>
          <w:bCs/>
        </w:rPr>
        <w:t>s</w:t>
      </w:r>
      <w:r w:rsidR="00B36976">
        <w:t>.</w:t>
      </w:r>
    </w:p>
    <w:p w14:paraId="3E2292E7" w14:textId="120EE9F7" w:rsidR="006729A0" w:rsidRDefault="006729A0" w:rsidP="006729A0">
      <w:pPr>
        <w:pStyle w:val="Caption"/>
        <w:keepNext/>
      </w:pPr>
      <w:r>
        <w:t>Table 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9877CC">
        <w:t xml:space="preserve">Consecutive </w:t>
      </w:r>
      <w:r w:rsidR="003C7430">
        <w:t>Instruction Decoding</w:t>
      </w:r>
      <w:r>
        <w:rPr>
          <w:rFonts w:hint="eastAsia"/>
        </w:rPr>
        <w:t xml:space="preserve"> </w:t>
      </w:r>
      <w:r w:rsidR="003C7430">
        <w:t>C</w:t>
      </w:r>
      <w:r>
        <w:rPr>
          <w:rFonts w:hint="eastAsia"/>
        </w:rPr>
        <w:t xml:space="preserve">onfiguration </w:t>
      </w:r>
      <w:r w:rsidR="000348D0">
        <w:t>in</w:t>
      </w:r>
      <w:r>
        <w:rPr>
          <w:rFonts w:hint="eastAsia"/>
        </w:rPr>
        <w:t xml:space="preserve"> </w:t>
      </w:r>
      <w:r w:rsidR="00C545B5">
        <w:t>PLA_AND.txt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382"/>
        <w:gridCol w:w="1531"/>
        <w:gridCol w:w="1053"/>
        <w:gridCol w:w="4040"/>
      </w:tblGrid>
      <w:tr w:rsidR="006729A0" w14:paraId="7B66BD15" w14:textId="77777777" w:rsidTr="00F91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4F6A717F" w14:textId="77777777" w:rsidR="006729A0" w:rsidRDefault="006729A0" w:rsidP="00F9102C">
            <w:pPr>
              <w:wordWrap/>
            </w:pPr>
            <w:r>
              <w:rPr>
                <w:rFonts w:hint="eastAsia"/>
              </w:rPr>
              <w:t>Port name</w:t>
            </w:r>
          </w:p>
        </w:tc>
        <w:tc>
          <w:tcPr>
            <w:tcW w:w="1531" w:type="dxa"/>
          </w:tcPr>
          <w:p w14:paraId="4190FD36" w14:textId="77777777" w:rsidR="006729A0" w:rsidRDefault="006729A0" w:rsidP="00F9102C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1053" w:type="dxa"/>
          </w:tcPr>
          <w:p w14:paraId="724EE5EB" w14:textId="77777777" w:rsidR="006729A0" w:rsidRDefault="006729A0" w:rsidP="00F9102C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</w:p>
        </w:tc>
        <w:tc>
          <w:tcPr>
            <w:tcW w:w="4040" w:type="dxa"/>
          </w:tcPr>
          <w:p w14:paraId="57D75863" w14:textId="77777777" w:rsidR="006729A0" w:rsidRDefault="006729A0" w:rsidP="00F9102C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6729A0" w14:paraId="32AF708D" w14:textId="77777777" w:rsidTr="00F91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F70B6C8" w14:textId="78F82AA9" w:rsidR="006729A0" w:rsidRDefault="00D67EA6" w:rsidP="006729A0">
            <w:pPr>
              <w:wordWrap/>
            </w:pPr>
            <w:r>
              <w:t>O</w:t>
            </w:r>
            <w:r w:rsidR="006729A0">
              <w:t>p</w:t>
            </w:r>
          </w:p>
        </w:tc>
        <w:tc>
          <w:tcPr>
            <w:tcW w:w="1531" w:type="dxa"/>
          </w:tcPr>
          <w:p w14:paraId="1220DCB8" w14:textId="4B84552E" w:rsidR="006729A0" w:rsidRDefault="006729A0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053" w:type="dxa"/>
          </w:tcPr>
          <w:p w14:paraId="11C02BF4" w14:textId="2EC4A818" w:rsidR="006729A0" w:rsidRDefault="006729A0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</w:t>
            </w:r>
            <w:r>
              <w:rPr>
                <w:rFonts w:hint="eastAsia"/>
              </w:rPr>
              <w:t>bit</w:t>
            </w:r>
          </w:p>
        </w:tc>
        <w:tc>
          <w:tcPr>
            <w:tcW w:w="4040" w:type="dxa"/>
          </w:tcPr>
          <w:p w14:paraId="1462F075" w14:textId="49716727" w:rsidR="006729A0" w:rsidRDefault="006729A0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 code</w:t>
            </w:r>
          </w:p>
        </w:tc>
      </w:tr>
      <w:tr w:rsidR="006729A0" w14:paraId="7D0731AA" w14:textId="77777777" w:rsidTr="00F910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0F7DA5F8" w14:textId="7917A5B1" w:rsidR="006729A0" w:rsidRDefault="00D67EA6" w:rsidP="006729A0">
            <w:pPr>
              <w:wordWrap/>
            </w:pPr>
            <w:r>
              <w:t>F</w:t>
            </w:r>
            <w:r w:rsidR="006729A0">
              <w:t>unc</w:t>
            </w:r>
          </w:p>
        </w:tc>
        <w:tc>
          <w:tcPr>
            <w:tcW w:w="1531" w:type="dxa"/>
          </w:tcPr>
          <w:p w14:paraId="6254DF47" w14:textId="7E50151D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053" w:type="dxa"/>
          </w:tcPr>
          <w:p w14:paraId="6D068BDE" w14:textId="6146E61B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-bit</w:t>
            </w:r>
          </w:p>
        </w:tc>
        <w:tc>
          <w:tcPr>
            <w:tcW w:w="4040" w:type="dxa"/>
          </w:tcPr>
          <w:p w14:paraId="2F30C520" w14:textId="77F67B4A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 code</w:t>
            </w:r>
          </w:p>
        </w:tc>
      </w:tr>
      <w:tr w:rsidR="006729A0" w14:paraId="11F2AB92" w14:textId="77777777" w:rsidTr="00F91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18094D2F" w14:textId="61FA4B83" w:rsidR="006729A0" w:rsidRDefault="00D67EA6" w:rsidP="006729A0">
            <w:pPr>
              <w:wordWrap/>
            </w:pPr>
            <w:proofErr w:type="spellStart"/>
            <w:r>
              <w:t>Regimm</w:t>
            </w:r>
            <w:proofErr w:type="spellEnd"/>
          </w:p>
        </w:tc>
        <w:tc>
          <w:tcPr>
            <w:tcW w:w="1531" w:type="dxa"/>
          </w:tcPr>
          <w:p w14:paraId="37E2B275" w14:textId="3F88BCDE" w:rsidR="006729A0" w:rsidRDefault="00D67EA6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053" w:type="dxa"/>
          </w:tcPr>
          <w:p w14:paraId="0EE4F6B1" w14:textId="07A1ECCD" w:rsidR="006729A0" w:rsidRDefault="00D67EA6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-bit</w:t>
            </w:r>
          </w:p>
        </w:tc>
        <w:tc>
          <w:tcPr>
            <w:tcW w:w="4040" w:type="dxa"/>
          </w:tcPr>
          <w:p w14:paraId="00D8A305" w14:textId="6E3E5B95" w:rsidR="006729A0" w:rsidRDefault="001A01C5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egister Immediate code</w:t>
            </w:r>
            <w:r w:rsidR="000E6767">
              <w:t xml:space="preserve"> (RT)</w:t>
            </w:r>
          </w:p>
        </w:tc>
      </w:tr>
    </w:tbl>
    <w:p w14:paraId="6717F9F8" w14:textId="77777777" w:rsidR="003C7430" w:rsidRPr="00D01523" w:rsidRDefault="003C7430" w:rsidP="004A3E9F">
      <w:pPr>
        <w:spacing w:after="120"/>
        <w:rPr>
          <w:ins w:id="0" w:author="이성원" w:date="2019-03-30T15:57:00Z"/>
          <w:b/>
          <w:bCs/>
        </w:rPr>
      </w:pPr>
      <w:r w:rsidRPr="00D01523">
        <w:rPr>
          <w:b/>
          <w:bCs/>
        </w:rPr>
        <w:t>* For the MIPS opcodes, Function codes, and Control codes, See the attached file.</w:t>
      </w:r>
    </w:p>
    <w:p w14:paraId="32C52967" w14:textId="7A15E7C7" w:rsidR="00F924FE" w:rsidRDefault="003434FD" w:rsidP="00F924FE">
      <w:pPr>
        <w:pStyle w:val="Caption"/>
        <w:keepNext/>
      </w:pPr>
      <w:r>
        <w:t xml:space="preserve">Table </w:t>
      </w:r>
      <w:r w:rsidR="00265BC4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9877CC">
        <w:t xml:space="preserve">Consecutive </w:t>
      </w:r>
      <w:r w:rsidR="00C545B5">
        <w:t>Control</w:t>
      </w:r>
      <w:r>
        <w:rPr>
          <w:rFonts w:hint="eastAsia"/>
        </w:rPr>
        <w:t xml:space="preserve"> </w:t>
      </w:r>
      <w:r w:rsidR="003C7430">
        <w:t>Signal C</w:t>
      </w:r>
      <w:r>
        <w:rPr>
          <w:rFonts w:hint="eastAsia"/>
        </w:rPr>
        <w:t xml:space="preserve">onfiguration </w:t>
      </w:r>
      <w:r w:rsidR="000348D0">
        <w:t>in</w:t>
      </w:r>
      <w:r>
        <w:rPr>
          <w:rFonts w:hint="eastAsia"/>
        </w:rPr>
        <w:t xml:space="preserve"> </w:t>
      </w:r>
      <w:r w:rsidR="003C7430">
        <w:t>PLA_OR.txt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382"/>
        <w:gridCol w:w="1531"/>
        <w:gridCol w:w="1053"/>
        <w:gridCol w:w="4040"/>
      </w:tblGrid>
      <w:tr w:rsidR="00F924FE" w14:paraId="747E21E3" w14:textId="77777777" w:rsidTr="0069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3A390CA" w14:textId="77777777" w:rsidR="00F924FE" w:rsidRDefault="00F924FE" w:rsidP="006901E2">
            <w:pPr>
              <w:wordWrap/>
            </w:pPr>
            <w:r>
              <w:rPr>
                <w:rFonts w:hint="eastAsia"/>
              </w:rPr>
              <w:t>Port name</w:t>
            </w:r>
          </w:p>
        </w:tc>
        <w:tc>
          <w:tcPr>
            <w:tcW w:w="1531" w:type="dxa"/>
          </w:tcPr>
          <w:p w14:paraId="54F65E49" w14:textId="77777777" w:rsidR="00F924FE" w:rsidRDefault="00F924FE" w:rsidP="006901E2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1053" w:type="dxa"/>
          </w:tcPr>
          <w:p w14:paraId="0A8C0C9C" w14:textId="77777777" w:rsidR="00F924FE" w:rsidRDefault="00F924FE" w:rsidP="006901E2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</w:p>
        </w:tc>
        <w:tc>
          <w:tcPr>
            <w:tcW w:w="4040" w:type="dxa"/>
          </w:tcPr>
          <w:p w14:paraId="39CC7A57" w14:textId="77777777" w:rsidR="00F924FE" w:rsidRDefault="00F924FE" w:rsidP="006901E2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DE7344" w14:paraId="3E64FAE6" w14:textId="77777777" w:rsidTr="0069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739A7636" w14:textId="2636E884" w:rsidR="00DE7344" w:rsidRDefault="00DE7344" w:rsidP="00DE7344">
            <w:pPr>
              <w:wordWrap/>
            </w:pPr>
            <w:proofErr w:type="spellStart"/>
            <w:r>
              <w:t>RegDst</w:t>
            </w:r>
            <w:proofErr w:type="spellEnd"/>
          </w:p>
        </w:tc>
        <w:tc>
          <w:tcPr>
            <w:tcW w:w="1531" w:type="dxa"/>
          </w:tcPr>
          <w:p w14:paraId="07B5FC7E" w14:textId="2382E36D" w:rsidR="00DE7344" w:rsidRDefault="00DE7344" w:rsidP="00DE7344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1053" w:type="dxa"/>
          </w:tcPr>
          <w:p w14:paraId="6BA41F73" w14:textId="6F5B8D68" w:rsidR="00DE7344" w:rsidRDefault="00DE7344" w:rsidP="00DE7344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</w:t>
            </w:r>
            <w:r>
              <w:rPr>
                <w:rFonts w:hint="eastAsia"/>
              </w:rPr>
              <w:t>bit</w:t>
            </w:r>
          </w:p>
        </w:tc>
        <w:tc>
          <w:tcPr>
            <w:tcW w:w="4040" w:type="dxa"/>
          </w:tcPr>
          <w:p w14:paraId="12576907" w14:textId="264CD38E" w:rsidR="00DE7344" w:rsidRDefault="00DE7344" w:rsidP="00DE7344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 </w:t>
            </w:r>
            <w:r>
              <w:rPr>
                <w:rFonts w:hint="eastAsia"/>
              </w:rPr>
              <w:t>C</w:t>
            </w:r>
            <w:r>
              <w:t>ontrol signal</w:t>
            </w:r>
          </w:p>
        </w:tc>
      </w:tr>
      <w:tr w:rsidR="00586339" w14:paraId="75478FD6" w14:textId="77777777" w:rsidTr="00690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C37EFB3" w14:textId="49D41DC5" w:rsidR="00586339" w:rsidRDefault="00586339" w:rsidP="00586339">
            <w:pPr>
              <w:wordWrap/>
            </w:pPr>
            <w:proofErr w:type="spellStart"/>
            <w:r>
              <w:rPr>
                <w:rFonts w:hint="eastAsia"/>
              </w:rPr>
              <w:t>R</w:t>
            </w:r>
            <w:r>
              <w:t>egDatSel</w:t>
            </w:r>
            <w:proofErr w:type="spellEnd"/>
          </w:p>
        </w:tc>
        <w:tc>
          <w:tcPr>
            <w:tcW w:w="1531" w:type="dxa"/>
          </w:tcPr>
          <w:p w14:paraId="78F35E4C" w14:textId="6986F07F" w:rsidR="00586339" w:rsidRDefault="00586339" w:rsidP="00586339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53" w:type="dxa"/>
          </w:tcPr>
          <w:p w14:paraId="2B757343" w14:textId="78C5217C" w:rsidR="00586339" w:rsidRDefault="00586339" w:rsidP="00586339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-bit</w:t>
            </w:r>
          </w:p>
        </w:tc>
        <w:tc>
          <w:tcPr>
            <w:tcW w:w="4040" w:type="dxa"/>
          </w:tcPr>
          <w:p w14:paraId="53D3894F" w14:textId="3DA27AB9" w:rsidR="00586339" w:rsidRDefault="00586339" w:rsidP="00586339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Register Write Data Selection signal</w:t>
            </w:r>
          </w:p>
        </w:tc>
      </w:tr>
      <w:tr w:rsidR="00586339" w14:paraId="5DF9412A" w14:textId="77777777" w:rsidTr="0069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5E6E9D8" w14:textId="7757BF51" w:rsidR="00586339" w:rsidRDefault="00586339" w:rsidP="00586339">
            <w:pPr>
              <w:wordWrap/>
            </w:pPr>
            <w:proofErr w:type="spellStart"/>
            <w:r>
              <w:t>RegWrite</w:t>
            </w:r>
            <w:proofErr w:type="spellEnd"/>
          </w:p>
        </w:tc>
        <w:tc>
          <w:tcPr>
            <w:tcW w:w="1531" w:type="dxa"/>
          </w:tcPr>
          <w:p w14:paraId="26A5B7FF" w14:textId="7C538A09" w:rsidR="00586339" w:rsidRDefault="00586339" w:rsidP="00586339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53" w:type="dxa"/>
          </w:tcPr>
          <w:p w14:paraId="3E9071C7" w14:textId="2BE36A64" w:rsidR="00586339" w:rsidRDefault="00586339" w:rsidP="00586339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-bit</w:t>
            </w:r>
          </w:p>
        </w:tc>
        <w:tc>
          <w:tcPr>
            <w:tcW w:w="4040" w:type="dxa"/>
          </w:tcPr>
          <w:p w14:paraId="4669A55A" w14:textId="4E754031" w:rsidR="00586339" w:rsidRDefault="00586339" w:rsidP="00586339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 </w:t>
            </w:r>
            <w:r>
              <w:rPr>
                <w:rFonts w:hint="eastAsia"/>
              </w:rPr>
              <w:t>C</w:t>
            </w:r>
            <w:r>
              <w:t>ontrol signal</w:t>
            </w:r>
          </w:p>
        </w:tc>
      </w:tr>
      <w:tr w:rsidR="00B96E5A" w14:paraId="4BD593CA" w14:textId="77777777" w:rsidTr="00690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3E45CF6F" w14:textId="5F17B986" w:rsidR="00B96E5A" w:rsidRDefault="00B96E5A" w:rsidP="00B96E5A">
            <w:pPr>
              <w:wordWrap/>
            </w:pPr>
            <w:proofErr w:type="spellStart"/>
            <w:r>
              <w:t>SEUmode</w:t>
            </w:r>
            <w:proofErr w:type="spellEnd"/>
          </w:p>
        </w:tc>
        <w:tc>
          <w:tcPr>
            <w:tcW w:w="1531" w:type="dxa"/>
          </w:tcPr>
          <w:p w14:paraId="1733B3BD" w14:textId="2C353B46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053" w:type="dxa"/>
          </w:tcPr>
          <w:p w14:paraId="3583080B" w14:textId="112FADFF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1-bit</w:t>
            </w:r>
          </w:p>
        </w:tc>
        <w:tc>
          <w:tcPr>
            <w:tcW w:w="4040" w:type="dxa"/>
          </w:tcPr>
          <w:p w14:paraId="7ED8522D" w14:textId="6D32C0A3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Extender Control signal</w:t>
            </w:r>
          </w:p>
        </w:tc>
      </w:tr>
      <w:tr w:rsidR="00B96E5A" w14:paraId="71B4F6DF" w14:textId="77777777" w:rsidTr="0069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5B938792" w14:textId="57F815CD" w:rsidR="00B96E5A" w:rsidRDefault="00B96E5A" w:rsidP="00B96E5A">
            <w:pPr>
              <w:wordWrap/>
            </w:pPr>
            <w:proofErr w:type="spellStart"/>
            <w:r>
              <w:rPr>
                <w:rFonts w:hint="eastAsia"/>
              </w:rPr>
              <w:t>A</w:t>
            </w:r>
            <w:r>
              <w:t>LUsrcB</w:t>
            </w:r>
            <w:proofErr w:type="spellEnd"/>
          </w:p>
        </w:tc>
        <w:tc>
          <w:tcPr>
            <w:tcW w:w="1531" w:type="dxa"/>
          </w:tcPr>
          <w:p w14:paraId="45C4C80D" w14:textId="636949A3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53" w:type="dxa"/>
          </w:tcPr>
          <w:p w14:paraId="293B76A9" w14:textId="593AEF32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2-bit</w:t>
            </w:r>
          </w:p>
        </w:tc>
        <w:tc>
          <w:tcPr>
            <w:tcW w:w="4040" w:type="dxa"/>
          </w:tcPr>
          <w:p w14:paraId="6944065C" w14:textId="44F72A1B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 Input Selection signal</w:t>
            </w:r>
          </w:p>
        </w:tc>
      </w:tr>
      <w:tr w:rsidR="00B96E5A" w14:paraId="22801711" w14:textId="77777777" w:rsidTr="00690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466FC817" w14:textId="03CBE2BA" w:rsidR="00B96E5A" w:rsidRDefault="00B96E5A" w:rsidP="00B96E5A">
            <w:pPr>
              <w:wordWrap/>
            </w:pPr>
            <w:proofErr w:type="spellStart"/>
            <w:r>
              <w:rPr>
                <w:rFonts w:hint="eastAsia"/>
              </w:rPr>
              <w:t>A</w:t>
            </w:r>
            <w:r>
              <w:t>LUctrl</w:t>
            </w:r>
            <w:proofErr w:type="spellEnd"/>
          </w:p>
        </w:tc>
        <w:tc>
          <w:tcPr>
            <w:tcW w:w="1531" w:type="dxa"/>
          </w:tcPr>
          <w:p w14:paraId="495BF698" w14:textId="3FC5A0AF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53" w:type="dxa"/>
          </w:tcPr>
          <w:p w14:paraId="680FEFB2" w14:textId="1BB22C5F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2-bit</w:t>
            </w:r>
          </w:p>
        </w:tc>
        <w:tc>
          <w:tcPr>
            <w:tcW w:w="4040" w:type="dxa"/>
          </w:tcPr>
          <w:p w14:paraId="466B6EA2" w14:textId="1D5D0757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ALU </w:t>
            </w:r>
            <w:r>
              <w:rPr>
                <w:rFonts w:hint="eastAsia"/>
              </w:rPr>
              <w:t>C</w:t>
            </w:r>
            <w:r>
              <w:t>ontrol signal</w:t>
            </w:r>
          </w:p>
        </w:tc>
      </w:tr>
      <w:tr w:rsidR="00B96E5A" w14:paraId="25E84167" w14:textId="77777777" w:rsidTr="0069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701B554" w14:textId="41666C9F" w:rsidR="00B96E5A" w:rsidRDefault="00B96E5A" w:rsidP="00B96E5A">
            <w:pPr>
              <w:wordWrap/>
            </w:pPr>
            <w:proofErr w:type="spellStart"/>
            <w:r>
              <w:rPr>
                <w:rFonts w:hint="eastAsia"/>
              </w:rPr>
              <w:t>A</w:t>
            </w:r>
            <w:r>
              <w:t>LUop</w:t>
            </w:r>
            <w:proofErr w:type="spellEnd"/>
          </w:p>
        </w:tc>
        <w:tc>
          <w:tcPr>
            <w:tcW w:w="1531" w:type="dxa"/>
          </w:tcPr>
          <w:p w14:paraId="07961C4E" w14:textId="1161F811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053" w:type="dxa"/>
          </w:tcPr>
          <w:p w14:paraId="24C88613" w14:textId="767651A7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5-bit</w:t>
            </w:r>
          </w:p>
        </w:tc>
        <w:tc>
          <w:tcPr>
            <w:tcW w:w="4040" w:type="dxa"/>
          </w:tcPr>
          <w:p w14:paraId="3BCC410C" w14:textId="34277DB0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 Operation </w:t>
            </w:r>
            <w:r>
              <w:rPr>
                <w:rFonts w:hint="eastAsia"/>
              </w:rPr>
              <w:t>C</w:t>
            </w:r>
            <w:r>
              <w:t>ontrol signal</w:t>
            </w:r>
          </w:p>
        </w:tc>
      </w:tr>
      <w:tr w:rsidR="00B96E5A" w14:paraId="458108C4" w14:textId="77777777" w:rsidTr="00690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19A81229" w14:textId="4CC67ABC" w:rsidR="00B96E5A" w:rsidRDefault="00B96E5A" w:rsidP="00B96E5A">
            <w:pPr>
              <w:wordWrap/>
            </w:pPr>
            <w:proofErr w:type="spellStart"/>
            <w:r>
              <w:rPr>
                <w:rFonts w:hint="eastAsia"/>
              </w:rPr>
              <w:t>D</w:t>
            </w:r>
            <w:r>
              <w:t>ataWidth</w:t>
            </w:r>
            <w:proofErr w:type="spellEnd"/>
          </w:p>
        </w:tc>
        <w:tc>
          <w:tcPr>
            <w:tcW w:w="1531" w:type="dxa"/>
          </w:tcPr>
          <w:p w14:paraId="5FCD5FE5" w14:textId="755F6A31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53" w:type="dxa"/>
          </w:tcPr>
          <w:p w14:paraId="64E4CC73" w14:textId="6879C938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3-bit</w:t>
            </w:r>
          </w:p>
        </w:tc>
        <w:tc>
          <w:tcPr>
            <w:tcW w:w="4040" w:type="dxa"/>
          </w:tcPr>
          <w:p w14:paraId="38844613" w14:textId="23294715" w:rsidR="00B96E5A" w:rsidRDefault="00B96E5A" w:rsidP="00B96E5A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emory Data Control signal</w:t>
            </w:r>
          </w:p>
        </w:tc>
      </w:tr>
      <w:tr w:rsidR="00B96E5A" w14:paraId="0CB54721" w14:textId="77777777" w:rsidTr="0069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023A1415" w14:textId="56E15A86" w:rsidR="00B96E5A" w:rsidRDefault="00B96E5A" w:rsidP="00B96E5A">
            <w:pPr>
              <w:wordWrap/>
            </w:pPr>
            <w:proofErr w:type="spellStart"/>
            <w:r>
              <w:rPr>
                <w:rFonts w:hint="eastAsia"/>
              </w:rPr>
              <w:t>M</w:t>
            </w:r>
            <w:r>
              <w:t>emWrite</w:t>
            </w:r>
            <w:proofErr w:type="spellEnd"/>
          </w:p>
        </w:tc>
        <w:tc>
          <w:tcPr>
            <w:tcW w:w="1531" w:type="dxa"/>
          </w:tcPr>
          <w:p w14:paraId="09212B0C" w14:textId="1E5AB07B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53" w:type="dxa"/>
          </w:tcPr>
          <w:p w14:paraId="587D0E6D" w14:textId="18312472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-bit</w:t>
            </w:r>
          </w:p>
        </w:tc>
        <w:tc>
          <w:tcPr>
            <w:tcW w:w="4040" w:type="dxa"/>
          </w:tcPr>
          <w:p w14:paraId="509F5CBB" w14:textId="304FE103" w:rsidR="00B96E5A" w:rsidRDefault="00B96E5A" w:rsidP="00B96E5A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Memory </w:t>
            </w:r>
            <w:r>
              <w:rPr>
                <w:rFonts w:hint="eastAsia"/>
              </w:rPr>
              <w:t>C</w:t>
            </w:r>
            <w:r>
              <w:t>ontrol signal</w:t>
            </w:r>
          </w:p>
        </w:tc>
      </w:tr>
      <w:tr w:rsidR="006729A0" w14:paraId="02A84F1D" w14:textId="77777777" w:rsidTr="00690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176849F" w14:textId="1BCC35FF" w:rsidR="006729A0" w:rsidRDefault="006729A0" w:rsidP="006729A0">
            <w:pPr>
              <w:wordWrap/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1531" w:type="dxa"/>
          </w:tcPr>
          <w:p w14:paraId="5ACA941D" w14:textId="0440330F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53" w:type="dxa"/>
          </w:tcPr>
          <w:p w14:paraId="28A0F9E6" w14:textId="2DF37B80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-bit</w:t>
            </w:r>
          </w:p>
        </w:tc>
        <w:tc>
          <w:tcPr>
            <w:tcW w:w="4040" w:type="dxa"/>
          </w:tcPr>
          <w:p w14:paraId="429FAC78" w14:textId="70D5A80D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MEM/ALU Selection signal</w:t>
            </w:r>
          </w:p>
        </w:tc>
      </w:tr>
      <w:tr w:rsidR="006729A0" w14:paraId="717DBF19" w14:textId="77777777" w:rsidTr="0069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0DEFC502" w14:textId="72849FCA" w:rsidR="006729A0" w:rsidRDefault="006729A0" w:rsidP="006729A0">
            <w:pPr>
              <w:wordWrap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1531" w:type="dxa"/>
          </w:tcPr>
          <w:p w14:paraId="42659D6B" w14:textId="64F30789" w:rsidR="006729A0" w:rsidRDefault="006729A0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53" w:type="dxa"/>
          </w:tcPr>
          <w:p w14:paraId="4F54EB7C" w14:textId="5A74F60C" w:rsidR="006729A0" w:rsidRDefault="006729A0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3-bit</w:t>
            </w:r>
          </w:p>
        </w:tc>
        <w:tc>
          <w:tcPr>
            <w:tcW w:w="4040" w:type="dxa"/>
          </w:tcPr>
          <w:p w14:paraId="07DAD72E" w14:textId="54101E0C" w:rsidR="006729A0" w:rsidRDefault="006729A0" w:rsidP="006729A0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Branch Address </w:t>
            </w:r>
            <w:r>
              <w:rPr>
                <w:rFonts w:hint="eastAsia"/>
              </w:rPr>
              <w:t>C</w:t>
            </w:r>
            <w:r>
              <w:t>ontrol signal</w:t>
            </w:r>
          </w:p>
        </w:tc>
      </w:tr>
      <w:tr w:rsidR="006729A0" w14:paraId="50754B5C" w14:textId="77777777" w:rsidTr="00690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7087019" w14:textId="1BCA1029" w:rsidR="006729A0" w:rsidRDefault="006729A0" w:rsidP="006729A0">
            <w:pPr>
              <w:wordWrap/>
            </w:pPr>
            <w:r>
              <w:t>Jump</w:t>
            </w:r>
          </w:p>
        </w:tc>
        <w:tc>
          <w:tcPr>
            <w:tcW w:w="1531" w:type="dxa"/>
          </w:tcPr>
          <w:p w14:paraId="09C12C87" w14:textId="31DAC119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1053" w:type="dxa"/>
          </w:tcPr>
          <w:p w14:paraId="52D5E86B" w14:textId="302EAB82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2-bit</w:t>
            </w:r>
          </w:p>
        </w:tc>
        <w:tc>
          <w:tcPr>
            <w:tcW w:w="4040" w:type="dxa"/>
          </w:tcPr>
          <w:p w14:paraId="7342459B" w14:textId="09766263" w:rsidR="006729A0" w:rsidRDefault="006729A0" w:rsidP="006729A0">
            <w:pPr>
              <w:wordWr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Jump Address </w:t>
            </w:r>
            <w:r>
              <w:rPr>
                <w:rFonts w:hint="eastAsia"/>
              </w:rPr>
              <w:t>C</w:t>
            </w:r>
            <w:r>
              <w:t>ontrol signal</w:t>
            </w:r>
          </w:p>
        </w:tc>
      </w:tr>
    </w:tbl>
    <w:p w14:paraId="6BE9B702" w14:textId="2B647EFA" w:rsidR="004A3E9F" w:rsidRDefault="004A3E9F">
      <w:pPr>
        <w:widowControl/>
        <w:wordWrap/>
        <w:autoSpaceDE/>
        <w:autoSpaceDN/>
        <w:spacing w:after="200" w:line="276" w:lineRule="auto"/>
      </w:pPr>
      <w:r w:rsidRPr="00D01523">
        <w:rPr>
          <w:b/>
          <w:bCs/>
        </w:rPr>
        <w:t xml:space="preserve">* </w:t>
      </w:r>
      <w:r>
        <w:rPr>
          <w:rFonts w:hint="eastAsia"/>
          <w:b/>
          <w:bCs/>
        </w:rPr>
        <w:t>T</w:t>
      </w:r>
      <w:r>
        <w:rPr>
          <w:b/>
          <w:bCs/>
        </w:rPr>
        <w:t xml:space="preserve">he last 5 bits are reserved. Set them </w:t>
      </w:r>
      <w:r w:rsidR="00544C53">
        <w:rPr>
          <w:b/>
          <w:bCs/>
        </w:rPr>
        <w:t>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xxxxx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</w:p>
    <w:p w14:paraId="688432ED" w14:textId="0C91D04F" w:rsidR="0018365A" w:rsidRDefault="00E56630">
      <w:pPr>
        <w:widowControl/>
        <w:wordWrap/>
        <w:autoSpaceDE/>
        <w:autoSpaceDN/>
        <w:spacing w:after="200" w:line="276" w:lineRule="auto"/>
      </w:pPr>
      <w:r>
        <w:rPr>
          <w:rFonts w:hint="eastAsia"/>
        </w:rPr>
        <w:lastRenderedPageBreak/>
        <w:t>T</w:t>
      </w:r>
      <w:r>
        <w:t xml:space="preserve">he following figure depicts how </w:t>
      </w:r>
      <w:r w:rsidR="000A3E7A">
        <w:t xml:space="preserve">the description in the PLA_AND matches the description in the PLA_OR. </w:t>
      </w:r>
      <w:r w:rsidR="00940C80">
        <w:t xml:space="preserve">That it, the same line number </w:t>
      </w:r>
      <w:r w:rsidR="00277AA4">
        <w:t>mean</w:t>
      </w:r>
      <w:r w:rsidR="00940C80">
        <w:t>s the same instruction.</w:t>
      </w:r>
      <w:r w:rsidR="00277AA4">
        <w:t xml:space="preserve"> The format of each file </w:t>
      </w:r>
      <w:r w:rsidR="002F6CF0">
        <w:t>is binary</w:t>
      </w:r>
      <w:r w:rsidR="00696B29">
        <w:t xml:space="preserve"> text</w:t>
      </w:r>
      <w:r w:rsidR="002F6CF0">
        <w:t xml:space="preserve"> </w:t>
      </w:r>
      <w:r w:rsidR="005D3340">
        <w:t xml:space="preserve">(0, 1, </w:t>
      </w:r>
      <w:r w:rsidR="0049252D">
        <w:t xml:space="preserve">and </w:t>
      </w:r>
      <w:r w:rsidR="005D3340">
        <w:t xml:space="preserve">x) </w:t>
      </w:r>
      <w:r w:rsidR="002F6CF0">
        <w:t xml:space="preserve">and the order </w:t>
      </w:r>
      <w:r w:rsidR="00696B29">
        <w:t>is shown in</w:t>
      </w:r>
      <w:r w:rsidR="002F6CF0">
        <w:t xml:space="preserve"> the above tables.</w:t>
      </w:r>
      <w:r w:rsidR="0049252D">
        <w:t xml:space="preserve"> </w:t>
      </w:r>
      <w:r w:rsidR="00B07904">
        <w:t xml:space="preserve">The character </w:t>
      </w:r>
      <w:r w:rsidR="0049252D">
        <w:t xml:space="preserve">“_” </w:t>
      </w:r>
      <w:r w:rsidR="00B07904">
        <w:t>can be used as a separator, and the simulator ignore</w:t>
      </w:r>
      <w:r w:rsidR="005B1DF4">
        <w:t>s</w:t>
      </w:r>
      <w:r w:rsidR="00B07904">
        <w:t xml:space="preserve"> </w:t>
      </w:r>
      <w:r w:rsidR="005B1DF4">
        <w:t>it.</w:t>
      </w:r>
    </w:p>
    <w:p w14:paraId="2D1D6A39" w14:textId="513F7E39" w:rsidR="00FE7E7A" w:rsidRDefault="00FE7E7A" w:rsidP="00FE7E7A">
      <w:pPr>
        <w:widowControl/>
        <w:wordWrap/>
        <w:autoSpaceDE/>
        <w:autoSpaceDN/>
        <w:spacing w:after="200" w:line="276" w:lineRule="auto"/>
        <w:jc w:val="center"/>
      </w:pPr>
      <w:r>
        <w:object w:dxaOrig="6111" w:dyaOrig="3471" w14:anchorId="20680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95pt;height:173.05pt" o:ole="">
            <v:imagedata r:id="rId9" o:title=""/>
          </v:shape>
          <o:OLEObject Type="Embed" ProgID="Visio.Drawing.15" ShapeID="_x0000_i1025" DrawAspect="Content" ObjectID="_1741175299" r:id="rId10"/>
        </w:object>
      </w:r>
    </w:p>
    <w:p w14:paraId="4C65AA87" w14:textId="7666289E" w:rsidR="005B1DF4" w:rsidRDefault="005B1DF4" w:rsidP="005B1DF4">
      <w:pPr>
        <w:pStyle w:val="Caption"/>
        <w:jc w:val="center"/>
        <w:rPr>
          <w:noProof/>
        </w:rPr>
      </w:pPr>
      <w:r>
        <w:t>Figure 2</w:t>
      </w:r>
      <w:r>
        <w:rPr>
          <w:rFonts w:hint="eastAsia"/>
        </w:rPr>
        <w:t xml:space="preserve"> - The </w:t>
      </w:r>
      <w:r w:rsidR="00C46395">
        <w:t xml:space="preserve">conceptual </w:t>
      </w:r>
      <w:r>
        <w:t>diagram of PLA</w:t>
      </w:r>
    </w:p>
    <w:p w14:paraId="536D9054" w14:textId="2ECEB2EB" w:rsidR="00FE7E7A" w:rsidRPr="00FA1442" w:rsidRDefault="00FE7E7A">
      <w:pPr>
        <w:widowControl/>
        <w:wordWrap/>
        <w:autoSpaceDE/>
        <w:autoSpaceDN/>
        <w:spacing w:after="200" w:line="276" w:lineRule="auto"/>
        <w:rPr>
          <w:rFonts w:eastAsiaTheme="minorHAnsi"/>
        </w:rPr>
      </w:pPr>
    </w:p>
    <w:p w14:paraId="4AB2B48B" w14:textId="44C503CD" w:rsidR="00B30113" w:rsidRPr="00FA1442" w:rsidRDefault="00B30113">
      <w:pPr>
        <w:widowControl/>
        <w:wordWrap/>
        <w:autoSpaceDE/>
        <w:autoSpaceDN/>
        <w:spacing w:after="200" w:line="276" w:lineRule="auto"/>
        <w:rPr>
          <w:rFonts w:eastAsiaTheme="minorHAnsi"/>
        </w:rPr>
      </w:pPr>
    </w:p>
    <w:p w14:paraId="1DE7319C" w14:textId="77777777" w:rsidR="00B30113" w:rsidRPr="00FA1442" w:rsidRDefault="00B30113" w:rsidP="007174B0">
      <w:pPr>
        <w:pStyle w:val="a"/>
        <w:spacing w:line="240" w:lineRule="auto"/>
        <w:rPr>
          <w:rFonts w:asciiTheme="minorHAnsi" w:eastAsiaTheme="minorHAnsi" w:hAnsiTheme="minorHAnsi"/>
          <w:b/>
        </w:rPr>
      </w:pPr>
      <w:r w:rsidRPr="00FA1442">
        <w:rPr>
          <w:rFonts w:asciiTheme="minorHAnsi" w:eastAsiaTheme="minorHAnsi" w:hAnsiTheme="minorHAnsi" w:hint="eastAsia"/>
          <w:b/>
        </w:rPr>
        <w:t>*</w:t>
      </w:r>
      <w:r w:rsidRPr="00FA1442">
        <w:rPr>
          <w:rFonts w:asciiTheme="minorHAnsi" w:eastAsiaTheme="minorHAnsi" w:hAnsiTheme="minorHAnsi"/>
          <w:b/>
        </w:rPr>
        <w:t xml:space="preserve"> </w:t>
      </w:r>
      <w:r w:rsidRPr="00FA1442">
        <w:rPr>
          <w:rFonts w:asciiTheme="minorHAnsi" w:eastAsiaTheme="minorHAnsi" w:hAnsiTheme="minorHAnsi" w:hint="eastAsia"/>
          <w:b/>
        </w:rPr>
        <w:t>T</w:t>
      </w:r>
      <w:r w:rsidRPr="00FA1442">
        <w:rPr>
          <w:rFonts w:asciiTheme="minorHAnsi" w:eastAsiaTheme="minorHAnsi" w:hAnsiTheme="minorHAnsi"/>
          <w:b/>
        </w:rPr>
        <w:t>he simulator stops right after it executes the “break” instruction or when the cycle time reaches the number in the file “tb_cycle_limit.txt”.</w:t>
      </w:r>
    </w:p>
    <w:p w14:paraId="6AAA5E0D" w14:textId="77777777" w:rsidR="007174B0" w:rsidRPr="007174B0" w:rsidRDefault="007174B0" w:rsidP="007174B0">
      <w:pPr>
        <w:pStyle w:val="a"/>
        <w:spacing w:line="240" w:lineRule="auto"/>
        <w:rPr>
          <w:rFonts w:asciiTheme="minorHAnsi" w:eastAsiaTheme="minorHAnsi" w:hAnsiTheme="minorHAnsi"/>
          <w:b/>
        </w:rPr>
      </w:pPr>
      <w:r w:rsidRPr="007174B0">
        <w:rPr>
          <w:rFonts w:asciiTheme="minorHAnsi" w:eastAsiaTheme="minorHAnsi" w:hAnsiTheme="minorHAnsi" w:hint="eastAsia"/>
          <w:b/>
        </w:rPr>
        <w:t>*</w:t>
      </w:r>
      <w:r w:rsidRPr="007174B0">
        <w:rPr>
          <w:rFonts w:asciiTheme="minorHAnsi" w:eastAsiaTheme="minorHAnsi" w:hAnsiTheme="minorHAnsi"/>
          <w:b/>
        </w:rPr>
        <w:t xml:space="preserve"> </w:t>
      </w:r>
      <w:r w:rsidRPr="007174B0">
        <w:rPr>
          <w:rFonts w:asciiTheme="minorHAnsi" w:eastAsiaTheme="minorHAnsi" w:hAnsiTheme="minorHAnsi" w:hint="eastAsia"/>
          <w:b/>
        </w:rPr>
        <w:t>T</w:t>
      </w:r>
      <w:r w:rsidRPr="007174B0">
        <w:rPr>
          <w:rFonts w:asciiTheme="minorHAnsi" w:eastAsiaTheme="minorHAnsi" w:hAnsiTheme="minorHAnsi"/>
          <w:b/>
        </w:rPr>
        <w:t>he “mem_dump.txt” and “reg_dump.txt” show the data in 32bit word format which means first left-most byte has the highest address.</w:t>
      </w:r>
    </w:p>
    <w:p w14:paraId="552F9801" w14:textId="77777777" w:rsidR="00B30113" w:rsidRPr="007174B0" w:rsidRDefault="00B30113" w:rsidP="007174B0">
      <w:pPr>
        <w:widowControl/>
        <w:wordWrap/>
        <w:autoSpaceDE/>
        <w:autoSpaceDN/>
        <w:spacing w:after="200"/>
        <w:rPr>
          <w:rFonts w:eastAsiaTheme="minorHAnsi"/>
        </w:rPr>
      </w:pPr>
    </w:p>
    <w:p w14:paraId="1230C7FD" w14:textId="48312797" w:rsidR="00C46395" w:rsidRPr="007174B0" w:rsidRDefault="00C46395" w:rsidP="007174B0">
      <w:pPr>
        <w:widowControl/>
        <w:wordWrap/>
        <w:autoSpaceDE/>
        <w:autoSpaceDN/>
        <w:spacing w:after="200"/>
        <w:rPr>
          <w:rFonts w:eastAsiaTheme="minorHAnsi"/>
        </w:rPr>
      </w:pPr>
      <w:r w:rsidRPr="007174B0">
        <w:rPr>
          <w:rFonts w:eastAsiaTheme="minorHAnsi"/>
        </w:rPr>
        <w:br w:type="page"/>
      </w:r>
    </w:p>
    <w:p w14:paraId="604E2BCC" w14:textId="4D884EE9" w:rsidR="00B84F51" w:rsidRPr="000837CE" w:rsidRDefault="000A229B" w:rsidP="000837CE">
      <w:pPr>
        <w:rPr>
          <w:b/>
        </w:rPr>
      </w:pPr>
      <w:r>
        <w:rPr>
          <w:b/>
        </w:rPr>
        <w:lastRenderedPageBreak/>
        <w:t>3</w:t>
      </w:r>
      <w:r w:rsidR="00827A96" w:rsidRPr="00266B68">
        <w:rPr>
          <w:rFonts w:hint="eastAsia"/>
          <w:b/>
        </w:rPr>
        <w:t xml:space="preserve">. </w:t>
      </w:r>
      <w:r w:rsidR="00827A96">
        <w:rPr>
          <w:rFonts w:hint="eastAsia"/>
          <w:b/>
        </w:rPr>
        <w:t>결과</w:t>
      </w:r>
      <w:r w:rsidR="00827A96" w:rsidRPr="00266B68">
        <w:rPr>
          <w:rFonts w:hint="eastAsia"/>
          <w:b/>
        </w:rPr>
        <w:t xml:space="preserve"> Report </w:t>
      </w:r>
      <w:r w:rsidR="00734D00">
        <w:rPr>
          <w:rFonts w:hint="eastAsia"/>
          <w:b/>
        </w:rPr>
        <w:t>(</w:t>
      </w:r>
      <w:r w:rsidR="00F739ED">
        <w:rPr>
          <w:rFonts w:hint="eastAsia"/>
          <w:b/>
        </w:rPr>
        <w:t xml:space="preserve">표지제외 최소 </w:t>
      </w:r>
      <w:r w:rsidR="00F739ED">
        <w:rPr>
          <w:b/>
        </w:rPr>
        <w:t>2</w:t>
      </w:r>
      <w:r w:rsidR="00F739ED">
        <w:rPr>
          <w:rFonts w:hint="eastAsia"/>
          <w:b/>
        </w:rPr>
        <w:t>장</w:t>
      </w:r>
      <w:r w:rsidR="00734D00">
        <w:rPr>
          <w:rFonts w:hint="eastAsia"/>
          <w:b/>
        </w:rPr>
        <w:t>)</w:t>
      </w:r>
    </w:p>
    <w:p w14:paraId="5CAF334A" w14:textId="48044382" w:rsidR="00F36F12" w:rsidRDefault="00F739ED" w:rsidP="00F36F12">
      <w:pPr>
        <w:pStyle w:val="ListParagraph"/>
        <w:numPr>
          <w:ilvl w:val="0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문제의 해석 및 해결 방향</w:t>
      </w:r>
    </w:p>
    <w:p w14:paraId="725E0CBD" w14:textId="11D10616" w:rsidR="000837CE" w:rsidRDefault="000837CE" w:rsidP="00F36F12">
      <w:pPr>
        <w:pStyle w:val="ListParagraph"/>
        <w:numPr>
          <w:ilvl w:val="1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="00810015"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개의 각 명령어에 대해 기능과 동작을 모두 </w:t>
      </w:r>
      <w:r w:rsidR="003605A3">
        <w:rPr>
          <w:rFonts w:eastAsiaTheme="minorHAnsi" w:cs="굴림" w:hint="eastAsia"/>
          <w:color w:val="000000"/>
          <w:kern w:val="0"/>
          <w:szCs w:val="20"/>
        </w:rPr>
        <w:t xml:space="preserve">상세히 </w:t>
      </w:r>
      <w:r>
        <w:rPr>
          <w:rFonts w:eastAsiaTheme="minorHAnsi" w:cs="굴림" w:hint="eastAsia"/>
          <w:color w:val="000000"/>
          <w:kern w:val="0"/>
          <w:szCs w:val="20"/>
        </w:rPr>
        <w:t>설명할 것</w:t>
      </w:r>
    </w:p>
    <w:p w14:paraId="5161D430" w14:textId="0DE2831F" w:rsidR="000837CE" w:rsidRDefault="000837CE" w:rsidP="000837CE">
      <w:pPr>
        <w:pStyle w:val="ListParagraph"/>
        <w:numPr>
          <w:ilvl w:val="2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기능은 </w:t>
      </w:r>
      <w:r>
        <w:rPr>
          <w:rFonts w:eastAsiaTheme="minorHAnsi" w:cs="굴림"/>
          <w:color w:val="000000"/>
          <w:kern w:val="0"/>
          <w:szCs w:val="20"/>
        </w:rPr>
        <w:t>datasheet</w:t>
      </w:r>
      <w:r>
        <w:rPr>
          <w:rFonts w:eastAsiaTheme="minorHAnsi" w:cs="굴림" w:hint="eastAsia"/>
          <w:color w:val="000000"/>
          <w:kern w:val="0"/>
          <w:szCs w:val="20"/>
        </w:rPr>
        <w:t>를 참조할 것</w:t>
      </w:r>
    </w:p>
    <w:p w14:paraId="45CCEE64" w14:textId="2B9737A8" w:rsidR="000837CE" w:rsidRDefault="000837CE" w:rsidP="000837CE">
      <w:pPr>
        <w:pStyle w:val="ListParagraph"/>
        <w:numPr>
          <w:ilvl w:val="2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동작에 대해서는 각 명령어의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datapath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를 그림 </w:t>
      </w: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>을 이용하여 그릴 것</w:t>
      </w:r>
    </w:p>
    <w:p w14:paraId="484F9432" w14:textId="669EBA4D" w:rsidR="00827A96" w:rsidRPr="00F36F12" w:rsidRDefault="00F739ED" w:rsidP="00F36F12">
      <w:pPr>
        <w:pStyle w:val="ListParagraph"/>
        <w:numPr>
          <w:ilvl w:val="1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실험 </w:t>
      </w:r>
      <w:r w:rsidR="00827A96" w:rsidRPr="00F36F12">
        <w:rPr>
          <w:rFonts w:eastAsiaTheme="minorHAnsi" w:cs="굴림"/>
          <w:color w:val="000000"/>
          <w:kern w:val="0"/>
          <w:szCs w:val="20"/>
        </w:rPr>
        <w:t>내용</w:t>
      </w:r>
      <w:r w:rsidR="00577B92" w:rsidRPr="00F36F12">
        <w:rPr>
          <w:rFonts w:eastAsiaTheme="minorHAnsi" w:cs="굴림" w:hint="eastAsia"/>
          <w:color w:val="000000"/>
          <w:kern w:val="0"/>
          <w:szCs w:val="20"/>
        </w:rPr>
        <w:t>에 대한 설명</w:t>
      </w:r>
    </w:p>
    <w:p w14:paraId="17FB269B" w14:textId="487BEC45" w:rsidR="00B84F51" w:rsidRPr="00B84F51" w:rsidRDefault="00827A96" w:rsidP="00B84F51">
      <w:pPr>
        <w:ind w:left="400" w:firstLineChars="2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66B68">
        <w:rPr>
          <w:rFonts w:eastAsiaTheme="minorHAnsi" w:cs="굴림"/>
          <w:color w:val="000000"/>
          <w:kern w:val="0"/>
          <w:szCs w:val="20"/>
        </w:rPr>
        <w:t xml:space="preserve">ex) </w:t>
      </w:r>
      <w:r w:rsidR="00F739ED">
        <w:rPr>
          <w:rFonts w:eastAsiaTheme="minorHAnsi" w:cs="굴림" w:hint="eastAsia"/>
          <w:color w:val="000000"/>
          <w:kern w:val="0"/>
          <w:szCs w:val="20"/>
        </w:rPr>
        <w:t>자기가 구현한</w:t>
      </w:r>
      <w:r w:rsidRPr="00266B68">
        <w:rPr>
          <w:rFonts w:eastAsiaTheme="minorHAnsi" w:cs="굴림"/>
          <w:color w:val="000000"/>
          <w:kern w:val="0"/>
          <w:szCs w:val="20"/>
        </w:rPr>
        <w:t xml:space="preserve"> </w:t>
      </w:r>
      <w:r w:rsidR="00672A6F">
        <w:rPr>
          <w:rFonts w:eastAsiaTheme="minorHAnsi" w:cs="굴림" w:hint="eastAsia"/>
          <w:color w:val="000000"/>
          <w:kern w:val="0"/>
          <w:szCs w:val="20"/>
        </w:rPr>
        <w:t xml:space="preserve">하드웨어 </w:t>
      </w:r>
      <w:r w:rsidR="00990694">
        <w:rPr>
          <w:rFonts w:eastAsiaTheme="minorHAnsi" w:cs="굴림" w:hint="eastAsia"/>
          <w:color w:val="000000"/>
          <w:kern w:val="0"/>
          <w:szCs w:val="20"/>
        </w:rPr>
        <w:t>구성, 동작</w:t>
      </w:r>
      <w:r w:rsidRPr="00266B68">
        <w:rPr>
          <w:rFonts w:eastAsiaTheme="minorHAnsi" w:cs="굴림"/>
          <w:color w:val="000000"/>
          <w:kern w:val="0"/>
          <w:szCs w:val="20"/>
        </w:rPr>
        <w:t xml:space="preserve"> 및 특징</w:t>
      </w:r>
    </w:p>
    <w:p w14:paraId="2E8B36F8" w14:textId="77777777" w:rsidR="003605A3" w:rsidRDefault="00F739ED" w:rsidP="003605A3">
      <w:pPr>
        <w:pStyle w:val="ListParagraph"/>
        <w:numPr>
          <w:ilvl w:val="1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문제점 </w:t>
      </w:r>
      <w:r w:rsidR="003605A3">
        <w:rPr>
          <w:rFonts w:eastAsiaTheme="minorHAnsi" w:cs="굴림" w:hint="eastAsia"/>
          <w:color w:val="000000"/>
          <w:kern w:val="0"/>
          <w:szCs w:val="20"/>
        </w:rPr>
        <w:t>및 개선점 기술</w:t>
      </w:r>
    </w:p>
    <w:p w14:paraId="62E057A4" w14:textId="77777777" w:rsidR="003605A3" w:rsidRDefault="00F739ED" w:rsidP="003605A3">
      <w:pPr>
        <w:pStyle w:val="ListParagraph"/>
        <w:numPr>
          <w:ilvl w:val="2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605A3">
        <w:rPr>
          <w:rFonts w:eastAsiaTheme="minorHAnsi" w:cs="굴림" w:hint="eastAsia"/>
          <w:color w:val="000000"/>
          <w:kern w:val="0"/>
          <w:szCs w:val="20"/>
        </w:rPr>
        <w:t>기존 기능을 어떻게 이용하여 명령을 구현하였는지</w:t>
      </w:r>
    </w:p>
    <w:p w14:paraId="0081D909" w14:textId="7677896F" w:rsidR="00B84F51" w:rsidRPr="003605A3" w:rsidRDefault="00B84F51" w:rsidP="003605A3">
      <w:pPr>
        <w:pStyle w:val="ListParagraph"/>
        <w:numPr>
          <w:ilvl w:val="2"/>
          <w:numId w:val="21"/>
        </w:numPr>
        <w:ind w:leftChars="0"/>
        <w:textAlignment w:val="baseline"/>
        <w:rPr>
          <w:rFonts w:eastAsiaTheme="minorHAnsi" w:cs="굴림"/>
          <w:kern w:val="0"/>
          <w:szCs w:val="20"/>
        </w:rPr>
      </w:pPr>
      <w:r w:rsidRPr="003605A3">
        <w:rPr>
          <w:rFonts w:eastAsiaTheme="minorHAnsi" w:cs="굴림" w:hint="eastAsia"/>
          <w:kern w:val="0"/>
          <w:szCs w:val="20"/>
        </w:rPr>
        <w:t>새로운 방법을 제시할 시 추가 점수</w:t>
      </w:r>
    </w:p>
    <w:p w14:paraId="68295094" w14:textId="77777777" w:rsidR="002B248F" w:rsidRPr="005F0591" w:rsidRDefault="002B248F" w:rsidP="00DC3AC3">
      <w:pPr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4052745" w14:textId="7AB11E66" w:rsidR="00827A96" w:rsidRPr="00266B68" w:rsidRDefault="00F739ED" w:rsidP="00827A96">
      <w:pPr>
        <w:pStyle w:val="ListParagraph"/>
        <w:numPr>
          <w:ilvl w:val="0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설계 의도와 방법</w:t>
      </w:r>
    </w:p>
    <w:p w14:paraId="2953E2CE" w14:textId="58C696DD" w:rsidR="003605A3" w:rsidRDefault="003605A3" w:rsidP="00827A96">
      <w:pPr>
        <w:pStyle w:val="ListParagraph"/>
        <w:numPr>
          <w:ilvl w:val="1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구현한 </w:t>
      </w:r>
      <w:r>
        <w:rPr>
          <w:rFonts w:eastAsiaTheme="minorHAnsi" w:cs="굴림"/>
          <w:color w:val="000000"/>
          <w:kern w:val="0"/>
          <w:szCs w:val="20"/>
        </w:rPr>
        <w:t xml:space="preserve">Single Cycle CPU </w:t>
      </w:r>
      <w:r>
        <w:rPr>
          <w:rFonts w:eastAsiaTheme="minorHAnsi" w:cs="굴림" w:hint="eastAsia"/>
          <w:color w:val="000000"/>
          <w:kern w:val="0"/>
          <w:szCs w:val="20"/>
        </w:rPr>
        <w:t>블록도</w:t>
      </w:r>
    </w:p>
    <w:p w14:paraId="137DECEF" w14:textId="61FFB1C6" w:rsidR="00F739ED" w:rsidRDefault="003605A3" w:rsidP="00827A96">
      <w:pPr>
        <w:pStyle w:val="ListParagraph"/>
        <w:numPr>
          <w:ilvl w:val="1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전체 </w:t>
      </w:r>
      <w:r>
        <w:rPr>
          <w:rFonts w:eastAsiaTheme="minorHAnsi" w:cs="굴림"/>
          <w:color w:val="000000"/>
          <w:kern w:val="0"/>
          <w:szCs w:val="20"/>
        </w:rPr>
        <w:t>testbenc</w:t>
      </w:r>
      <w:r>
        <w:rPr>
          <w:rFonts w:eastAsiaTheme="minorHAnsi" w:cs="굴림" w:hint="eastAsia"/>
          <w:color w:val="000000"/>
          <w:kern w:val="0"/>
          <w:szCs w:val="20"/>
        </w:rPr>
        <w:t>h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비교 분석</w:t>
      </w:r>
    </w:p>
    <w:p w14:paraId="24C02BF4" w14:textId="769EA4EF" w:rsidR="0023376E" w:rsidRDefault="008E3EBE" w:rsidP="00827A96">
      <w:pPr>
        <w:pStyle w:val="ListParagraph"/>
        <w:numPr>
          <w:ilvl w:val="1"/>
          <w:numId w:val="21"/>
        </w:numPr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코드 주석 필수</w:t>
      </w:r>
    </w:p>
    <w:p w14:paraId="7B62F7B8" w14:textId="2B1DF4C1" w:rsidR="00827A96" w:rsidRPr="00F739ED" w:rsidRDefault="00280BFD" w:rsidP="00827A96">
      <w:pPr>
        <w:pStyle w:val="ListParagraph"/>
        <w:numPr>
          <w:ilvl w:val="1"/>
          <w:numId w:val="21"/>
        </w:numPr>
        <w:ind w:leftChars="0"/>
        <w:textAlignment w:val="baseline"/>
        <w:rPr>
          <w:rFonts w:eastAsiaTheme="minorHAnsi" w:cs="굴림"/>
          <w:kern w:val="0"/>
          <w:szCs w:val="20"/>
        </w:rPr>
      </w:pPr>
      <w:r w:rsidRPr="00F739ED">
        <w:rPr>
          <w:rFonts w:eastAsiaTheme="minorHAnsi" w:cs="굴림" w:hint="eastAsia"/>
          <w:kern w:val="0"/>
          <w:szCs w:val="20"/>
        </w:rPr>
        <w:t>시뮬레이션 결과와 예상 결과 비교 분석</w:t>
      </w:r>
    </w:p>
    <w:p w14:paraId="753E908D" w14:textId="77777777" w:rsidR="00F016B0" w:rsidRDefault="00F016B0" w:rsidP="00827A96">
      <w:pPr>
        <w:rPr>
          <w:b/>
        </w:rPr>
      </w:pPr>
    </w:p>
    <w:p w14:paraId="7C3C6F40" w14:textId="06F101C9" w:rsidR="00827A96" w:rsidRPr="00266B68" w:rsidRDefault="000A229B" w:rsidP="00827A96">
      <w:pPr>
        <w:rPr>
          <w:b/>
        </w:rPr>
      </w:pPr>
      <w:r>
        <w:rPr>
          <w:b/>
        </w:rPr>
        <w:t>4</w:t>
      </w:r>
      <w:r w:rsidR="00827A96" w:rsidRPr="00266B68">
        <w:rPr>
          <w:rFonts w:hint="eastAsia"/>
          <w:b/>
        </w:rPr>
        <w:t>.</w:t>
      </w:r>
      <w:r w:rsidR="00F441C0">
        <w:rPr>
          <w:rFonts w:hint="eastAsia"/>
          <w:b/>
        </w:rPr>
        <w:t xml:space="preserve"> 결과 Report</w:t>
      </w:r>
      <w:r w:rsidR="00827A96" w:rsidRPr="00266B68">
        <w:rPr>
          <w:rFonts w:hint="eastAsia"/>
          <w:b/>
        </w:rPr>
        <w:t xml:space="preserve"> Submission</w:t>
      </w:r>
      <w:r w:rsidR="00B33083">
        <w:rPr>
          <w:rFonts w:hint="eastAsia"/>
          <w:b/>
        </w:rPr>
        <w:t xml:space="preserve"> </w:t>
      </w:r>
    </w:p>
    <w:p w14:paraId="3584D82C" w14:textId="77777777" w:rsidR="00827A96" w:rsidRDefault="00827A96" w:rsidP="00827A96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Soft copy</w:t>
      </w:r>
    </w:p>
    <w:p w14:paraId="4465D571" w14:textId="6EE157B2" w:rsidR="00827A96" w:rsidRPr="00D85FA9" w:rsidRDefault="00827A96" w:rsidP="00827A96">
      <w:pPr>
        <w:pStyle w:val="ListParagraph"/>
        <w:numPr>
          <w:ilvl w:val="1"/>
          <w:numId w:val="20"/>
        </w:numPr>
        <w:ind w:leftChars="0"/>
        <w:rPr>
          <w:b/>
          <w:color w:val="FF0000"/>
        </w:rPr>
      </w:pPr>
      <w:r>
        <w:rPr>
          <w:rFonts w:hint="eastAsia"/>
        </w:rPr>
        <w:t xml:space="preserve">Due data: </w:t>
      </w:r>
      <w:r w:rsidR="00354C1F">
        <w:rPr>
          <w:b/>
          <w:color w:val="FF0000"/>
        </w:rPr>
        <w:t>4</w:t>
      </w:r>
      <w:r w:rsidR="00354C1F">
        <w:rPr>
          <w:rFonts w:hint="eastAsia"/>
          <w:b/>
          <w:color w:val="FF0000"/>
        </w:rPr>
        <w:t xml:space="preserve">월 </w:t>
      </w:r>
      <w:r w:rsidR="00AD5523">
        <w:rPr>
          <w:b/>
          <w:color w:val="FF0000"/>
        </w:rPr>
        <w:t>1</w:t>
      </w:r>
      <w:r w:rsidR="004F0D0C">
        <w:rPr>
          <w:b/>
          <w:color w:val="FF0000"/>
        </w:rPr>
        <w:t>9</w:t>
      </w:r>
      <w:r w:rsidR="00354C1F">
        <w:rPr>
          <w:rFonts w:hint="eastAsia"/>
          <w:b/>
          <w:color w:val="FF0000"/>
        </w:rPr>
        <w:t>일</w:t>
      </w:r>
      <w:r w:rsidR="001F7282">
        <w:rPr>
          <w:rFonts w:hint="eastAsia"/>
          <w:b/>
          <w:color w:val="FF0000"/>
        </w:rPr>
        <w:t>(</w:t>
      </w:r>
      <w:r w:rsidR="004F0D0C">
        <w:rPr>
          <w:rFonts w:hint="eastAsia"/>
          <w:b/>
          <w:color w:val="FF0000"/>
        </w:rPr>
        <w:t>수</w:t>
      </w:r>
      <w:r w:rsidR="001F7282">
        <w:rPr>
          <w:rFonts w:hint="eastAsia"/>
          <w:b/>
          <w:color w:val="FF0000"/>
        </w:rPr>
        <w:t>)</w:t>
      </w:r>
      <w:r w:rsidRPr="00D85FA9">
        <w:rPr>
          <w:rFonts w:hint="eastAsia"/>
          <w:b/>
          <w:color w:val="FF0000"/>
        </w:rPr>
        <w:t xml:space="preserve"> 23:59 까지 (</w:t>
      </w:r>
      <w:r w:rsidRPr="00D85FA9">
        <w:rPr>
          <w:rFonts w:hint="eastAsia"/>
          <w:b/>
          <w:color w:val="FF0000"/>
          <w:u w:val="single"/>
        </w:rPr>
        <w:t>딜레이 받지 않음.</w:t>
      </w:r>
      <w:r w:rsidRPr="00D85FA9">
        <w:rPr>
          <w:rFonts w:hint="eastAsia"/>
          <w:b/>
          <w:color w:val="FF0000"/>
        </w:rPr>
        <w:t>)</w:t>
      </w:r>
    </w:p>
    <w:p w14:paraId="11BA3881" w14:textId="0EEDEE04" w:rsidR="00827A96" w:rsidRDefault="00C23791" w:rsidP="00827A96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결과</w:t>
      </w:r>
      <w:r w:rsidR="00827A96">
        <w:rPr>
          <w:rFonts w:hint="eastAsia"/>
        </w:rPr>
        <w:t xml:space="preserve"> Report</w:t>
      </w:r>
      <w:r w:rsidR="00B84F51">
        <w:t>(pdf</w:t>
      </w:r>
      <w:r w:rsidR="00280BFD">
        <w:t>)</w:t>
      </w:r>
      <w:r w:rsidR="00280BFD">
        <w:rPr>
          <w:rFonts w:hint="eastAsia"/>
        </w:rPr>
        <w:t>와 프로젝트 폴더를</w:t>
      </w:r>
      <w:r w:rsidR="00827A96">
        <w:rPr>
          <w:rFonts w:hint="eastAsia"/>
        </w:rPr>
        <w:t xml:space="preserve"> 압축하여 U-campus에 upload.</w:t>
      </w:r>
    </w:p>
    <w:p w14:paraId="30166848" w14:textId="2B8F23DB" w:rsidR="00827A96" w:rsidRPr="00866AE8" w:rsidRDefault="00827A96" w:rsidP="00827A96">
      <w:pPr>
        <w:pStyle w:val="ListParagraph"/>
        <w:numPr>
          <w:ilvl w:val="1"/>
          <w:numId w:val="20"/>
        </w:numPr>
        <w:ind w:leftChars="0"/>
        <w:rPr>
          <w:b/>
        </w:rPr>
      </w:pPr>
      <w:r w:rsidRPr="00866AE8">
        <w:rPr>
          <w:rFonts w:hint="eastAsia"/>
          <w:b/>
        </w:rPr>
        <w:t>압축 파일명 양식: 학번_이름_</w:t>
      </w:r>
      <w:r w:rsidR="00723E5F">
        <w:rPr>
          <w:rFonts w:hint="eastAsia"/>
          <w:b/>
        </w:rPr>
        <w:t>Project_</w:t>
      </w:r>
      <w:r w:rsidR="00723E5F">
        <w:rPr>
          <w:b/>
        </w:rPr>
        <w:t>1</w:t>
      </w:r>
      <w:r w:rsidRPr="00866AE8">
        <w:rPr>
          <w:rFonts w:hint="eastAsia"/>
          <w:b/>
        </w:rPr>
        <w:t>.zip</w:t>
      </w:r>
    </w:p>
    <w:p w14:paraId="627E95C7" w14:textId="3AE44890" w:rsidR="00827A96" w:rsidRDefault="00CB03C4" w:rsidP="00827A96">
      <w:pPr>
        <w:pStyle w:val="ListParagraph"/>
        <w:numPr>
          <w:ilvl w:val="2"/>
          <w:numId w:val="20"/>
        </w:numPr>
        <w:ind w:leftChars="0"/>
        <w:rPr>
          <w:b/>
        </w:rPr>
      </w:pPr>
      <w:r>
        <w:rPr>
          <w:rFonts w:hint="eastAsia"/>
          <w:b/>
        </w:rPr>
        <w:t>ex) 20</w:t>
      </w:r>
      <w:r w:rsidR="00944563">
        <w:rPr>
          <w:b/>
        </w:rPr>
        <w:t>99</w:t>
      </w:r>
      <w:r>
        <w:rPr>
          <w:rFonts w:hint="eastAsia"/>
          <w:b/>
        </w:rPr>
        <w:t>7220</w:t>
      </w:r>
      <w:r w:rsidR="00C23791">
        <w:rPr>
          <w:b/>
        </w:rPr>
        <w:t>00</w:t>
      </w:r>
      <w:r w:rsidR="00827A96" w:rsidRPr="00866AE8">
        <w:rPr>
          <w:rFonts w:hint="eastAsia"/>
          <w:b/>
        </w:rPr>
        <w:t>_</w:t>
      </w:r>
      <w:r w:rsidR="00F924FE">
        <w:rPr>
          <w:rFonts w:hint="eastAsia"/>
          <w:b/>
        </w:rPr>
        <w:t>홍길동</w:t>
      </w:r>
      <w:r w:rsidR="00827A96" w:rsidRPr="00866AE8">
        <w:rPr>
          <w:rFonts w:hint="eastAsia"/>
          <w:b/>
        </w:rPr>
        <w:t>_</w:t>
      </w:r>
      <w:r w:rsidR="00723E5F" w:rsidRPr="00723E5F">
        <w:rPr>
          <w:rFonts w:hint="eastAsia"/>
          <w:b/>
        </w:rPr>
        <w:t xml:space="preserve"> </w:t>
      </w:r>
      <w:r w:rsidR="00723E5F">
        <w:rPr>
          <w:rFonts w:hint="eastAsia"/>
          <w:b/>
        </w:rPr>
        <w:t>Project_</w:t>
      </w:r>
      <w:r w:rsidR="00723E5F">
        <w:rPr>
          <w:b/>
        </w:rPr>
        <w:t>1</w:t>
      </w:r>
      <w:r w:rsidR="00827A96" w:rsidRPr="00866AE8">
        <w:rPr>
          <w:rFonts w:hint="eastAsia"/>
          <w:b/>
        </w:rPr>
        <w:t>.zip</w:t>
      </w:r>
    </w:p>
    <w:p w14:paraId="7BA51AE5" w14:textId="101FD3E1" w:rsidR="000837CE" w:rsidRDefault="000837CE" w:rsidP="000837CE">
      <w:pPr>
        <w:rPr>
          <w:b/>
        </w:rPr>
      </w:pPr>
    </w:p>
    <w:p w14:paraId="30101A75" w14:textId="6DB07B2A" w:rsidR="000837CE" w:rsidRDefault="000837CE" w:rsidP="000837CE">
      <w:pPr>
        <w:rPr>
          <w:b/>
        </w:rPr>
      </w:pPr>
      <w:r>
        <w:rPr>
          <w:b/>
        </w:rPr>
        <w:t>5</w:t>
      </w:r>
      <w:r w:rsidRPr="00266B68">
        <w:rPr>
          <w:rFonts w:hint="eastAsia"/>
          <w:b/>
        </w:rPr>
        <w:t>.</w:t>
      </w:r>
      <w:r>
        <w:rPr>
          <w:rFonts w:hint="eastAsia"/>
          <w:b/>
        </w:rPr>
        <w:t xml:space="preserve"> 공지 사항</w:t>
      </w:r>
    </w:p>
    <w:p w14:paraId="7B638989" w14:textId="1CA17E63" w:rsidR="000837CE" w:rsidRDefault="000837CE" w:rsidP="000837CE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본 프로젝트는 개인 프로젝트임으로 문제 해결을 위한 협력은 금함.</w:t>
      </w:r>
    </w:p>
    <w:p w14:paraId="45B300C5" w14:textId="75F04A0F" w:rsidR="00A17463" w:rsidRDefault="00A17463" w:rsidP="00A1746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부정행위 시 학칙에 의해 처벌될 예정</w:t>
      </w:r>
    </w:p>
    <w:p w14:paraId="1E5614EB" w14:textId="39F5AA34" w:rsidR="00CC51E9" w:rsidRDefault="00CC51E9" w:rsidP="00CC51E9"/>
    <w:p w14:paraId="0BD0B8BD" w14:textId="467141A3" w:rsidR="00CC51E9" w:rsidRPr="00A7789A" w:rsidRDefault="00071FB2" w:rsidP="00CC51E9">
      <w:pPr>
        <w:rPr>
          <w:b/>
          <w:bCs/>
          <w:sz w:val="24"/>
          <w:szCs w:val="28"/>
        </w:rPr>
      </w:pPr>
      <w:r>
        <w:rPr>
          <w:b/>
        </w:rPr>
        <w:br w:type="page"/>
      </w:r>
      <w:r w:rsidR="00CC51E9" w:rsidRPr="00A7789A">
        <w:rPr>
          <w:rFonts w:hint="eastAsia"/>
          <w:b/>
          <w:bCs/>
          <w:sz w:val="24"/>
          <w:szCs w:val="28"/>
        </w:rPr>
        <w:lastRenderedPageBreak/>
        <w:t xml:space="preserve">명령어의 정상적인 동작을 확인하는 </w:t>
      </w:r>
      <w:r w:rsidR="00CC51E9" w:rsidRPr="00A7789A">
        <w:rPr>
          <w:b/>
          <w:bCs/>
          <w:sz w:val="24"/>
          <w:szCs w:val="28"/>
        </w:rPr>
        <w:t xml:space="preserve">실험 </w:t>
      </w:r>
      <w:r w:rsidR="00CC51E9" w:rsidRPr="00A7789A">
        <w:rPr>
          <w:rFonts w:hint="eastAsia"/>
          <w:b/>
          <w:bCs/>
          <w:sz w:val="24"/>
          <w:szCs w:val="28"/>
        </w:rPr>
        <w:t>방법</w:t>
      </w:r>
    </w:p>
    <w:p w14:paraId="614BD7B1" w14:textId="77777777" w:rsidR="00CC51E9" w:rsidRDefault="00CC51E9" w:rsidP="00CC51E9"/>
    <w:p w14:paraId="359E8182" w14:textId="77777777" w:rsidR="00CC51E9" w:rsidRDefault="00CC51E9" w:rsidP="00CC51E9">
      <w:r w:rsidRPr="008C6386">
        <w:t>M_TEXT_SEG</w:t>
      </w:r>
      <w:r>
        <w:t>.txt</w:t>
      </w:r>
      <w:r>
        <w:rPr>
          <w:rFonts w:hint="eastAsia"/>
        </w:rPr>
        <w:t xml:space="preserve">의 첫 </w:t>
      </w:r>
      <w:r>
        <w:t>5</w:t>
      </w:r>
      <w:r>
        <w:rPr>
          <w:rFonts w:hint="eastAsia"/>
        </w:rPr>
        <w:t>개 명령어를 수정하여 결과를 확인</w:t>
      </w:r>
    </w:p>
    <w:p w14:paraId="1CDB3AC2" w14:textId="77777777" w:rsidR="00CC51E9" w:rsidRDefault="00CC51E9" w:rsidP="00CC51E9"/>
    <w:p w14:paraId="2169F8D9" w14:textId="77777777" w:rsidR="00CC51E9" w:rsidRDefault="00CC51E9" w:rsidP="00CC51E9">
      <w:pPr>
        <w:pStyle w:val="ListParagraph"/>
        <w:numPr>
          <w:ilvl w:val="0"/>
          <w:numId w:val="23"/>
        </w:numPr>
        <w:spacing w:after="160" w:line="259" w:lineRule="auto"/>
        <w:ind w:leftChars="0"/>
      </w:pPr>
      <w:r>
        <w:rPr>
          <w:rFonts w:hint="eastAsia"/>
        </w:rPr>
        <w:t xml:space="preserve">첫 </w:t>
      </w:r>
      <w:r>
        <w:t>4</w:t>
      </w:r>
      <w:r>
        <w:rPr>
          <w:rFonts w:hint="eastAsia"/>
        </w:rPr>
        <w:t xml:space="preserve">개의 명령어로 </w:t>
      </w:r>
      <w:r>
        <w:t>register 2</w:t>
      </w:r>
      <w:r>
        <w:rPr>
          <w:rFonts w:hint="eastAsia"/>
        </w:rPr>
        <w:t>개를 설정</w:t>
      </w:r>
    </w:p>
    <w:tbl>
      <w:tblPr>
        <w:tblStyle w:val="TableGrid"/>
        <w:tblW w:w="7281" w:type="dxa"/>
        <w:tblInd w:w="511" w:type="dxa"/>
        <w:tblLook w:val="04A0" w:firstRow="1" w:lastRow="0" w:firstColumn="1" w:lastColumn="0" w:noHBand="0" w:noVBand="1"/>
      </w:tblPr>
      <w:tblGrid>
        <w:gridCol w:w="7281"/>
      </w:tblGrid>
      <w:tr w:rsidR="00CC51E9" w14:paraId="6A24CDD2" w14:textId="77777777" w:rsidTr="00A76493">
        <w:tc>
          <w:tcPr>
            <w:tcW w:w="7281" w:type="dxa"/>
          </w:tcPr>
          <w:p w14:paraId="797C6489" w14:textId="145EDA71" w:rsidR="00CC51E9" w:rsidRDefault="00CC51E9" w:rsidP="00A76493">
            <w:proofErr w:type="spellStart"/>
            <w:r w:rsidRPr="00971110">
              <w:rPr>
                <w:b/>
                <w:bCs/>
              </w:rPr>
              <w:t>lui</w:t>
            </w:r>
            <w:proofErr w:type="spellEnd"/>
            <w:r w:rsidRPr="00971110">
              <w:rPr>
                <w:b/>
                <w:bCs/>
              </w:rPr>
              <w:t xml:space="preserve"> </w:t>
            </w:r>
            <w:r w:rsidRPr="00A066C6">
              <w:rPr>
                <w:b/>
                <w:bCs/>
                <w:color w:val="FF0000"/>
              </w:rPr>
              <w:t>$2</w:t>
            </w:r>
            <w:r w:rsidRPr="00971110">
              <w:rPr>
                <w:b/>
                <w:bCs/>
              </w:rPr>
              <w:t>,</w:t>
            </w:r>
            <w:r>
              <w:t xml:space="preserve"> </w:t>
            </w:r>
            <w:r w:rsidRPr="009C7499">
              <w:rPr>
                <w:b/>
                <w:bCs/>
                <w:color w:val="943634" w:themeColor="accent2" w:themeShade="BF"/>
              </w:rPr>
              <w:t>0x</w:t>
            </w:r>
            <w:r w:rsidR="00E70841">
              <w:rPr>
                <w:b/>
                <w:bCs/>
                <w:color w:val="943634" w:themeColor="accent2" w:themeShade="BF"/>
              </w:rPr>
              <w:t>1234</w:t>
            </w:r>
            <w:r>
              <w:tab/>
            </w:r>
            <w:r>
              <w:tab/>
              <w:t xml:space="preserve">: </w:t>
            </w:r>
            <w:r w:rsidRPr="00971110">
              <w:rPr>
                <w:b/>
                <w:bCs/>
              </w:rPr>
              <w:t>00111100 000</w:t>
            </w:r>
            <w:r w:rsidRPr="00860435">
              <w:rPr>
                <w:b/>
                <w:bCs/>
                <w:color w:val="FF0000"/>
              </w:rPr>
              <w:t>00010</w:t>
            </w:r>
            <w:r>
              <w:t xml:space="preserve"> </w:t>
            </w:r>
            <w:r w:rsidR="00595928" w:rsidRPr="00595928">
              <w:rPr>
                <w:b/>
                <w:bCs/>
                <w:color w:val="943634" w:themeColor="accent2" w:themeShade="BF"/>
              </w:rPr>
              <w:t>00010010 00110100</w:t>
            </w:r>
          </w:p>
          <w:p w14:paraId="3429D574" w14:textId="668CA517" w:rsidR="00CC51E9" w:rsidRDefault="00CC51E9" w:rsidP="00A76493">
            <w:proofErr w:type="spellStart"/>
            <w:r w:rsidRPr="00971110">
              <w:rPr>
                <w:b/>
                <w:bCs/>
              </w:rPr>
              <w:t>ori</w:t>
            </w:r>
            <w:proofErr w:type="spellEnd"/>
            <w:r w:rsidRPr="00971110">
              <w:rPr>
                <w:b/>
                <w:bCs/>
              </w:rPr>
              <w:t xml:space="preserve"> </w:t>
            </w:r>
            <w:r w:rsidRPr="00860435">
              <w:rPr>
                <w:b/>
                <w:bCs/>
                <w:color w:val="FF0000"/>
              </w:rPr>
              <w:t>$3</w:t>
            </w:r>
            <w:r w:rsidRPr="00971110">
              <w:rPr>
                <w:b/>
                <w:bCs/>
              </w:rPr>
              <w:t xml:space="preserve">, </w:t>
            </w:r>
            <w:r w:rsidRPr="00860435">
              <w:rPr>
                <w:b/>
                <w:bCs/>
                <w:color w:val="0000FF"/>
              </w:rPr>
              <w:t>$2</w:t>
            </w:r>
            <w:r w:rsidRPr="00971110">
              <w:rPr>
                <w:b/>
                <w:bCs/>
              </w:rPr>
              <w:t xml:space="preserve">, </w:t>
            </w:r>
            <w:r w:rsidRPr="009C7499">
              <w:rPr>
                <w:b/>
                <w:bCs/>
                <w:color w:val="943634" w:themeColor="accent2" w:themeShade="BF"/>
              </w:rPr>
              <w:t>0x</w:t>
            </w:r>
            <w:r w:rsidR="00A701DF">
              <w:rPr>
                <w:b/>
                <w:bCs/>
                <w:color w:val="943634" w:themeColor="accent2" w:themeShade="BF"/>
              </w:rPr>
              <w:t>5678</w:t>
            </w:r>
            <w:r>
              <w:tab/>
              <w:t xml:space="preserve">: </w:t>
            </w:r>
            <w:r w:rsidRPr="00971110">
              <w:rPr>
                <w:b/>
                <w:bCs/>
              </w:rPr>
              <w:t>001101</w:t>
            </w:r>
            <w:r w:rsidRPr="00860435">
              <w:rPr>
                <w:b/>
                <w:bCs/>
                <w:color w:val="0000FF"/>
              </w:rPr>
              <w:t>00 010</w:t>
            </w:r>
            <w:r w:rsidRPr="00860435">
              <w:rPr>
                <w:b/>
                <w:bCs/>
                <w:color w:val="FF0000"/>
              </w:rPr>
              <w:t>00011</w:t>
            </w:r>
            <w:r>
              <w:t xml:space="preserve"> </w:t>
            </w:r>
            <w:r w:rsidR="00306B55" w:rsidRPr="00306B55">
              <w:rPr>
                <w:b/>
                <w:bCs/>
                <w:color w:val="943634" w:themeColor="accent2" w:themeShade="BF"/>
              </w:rPr>
              <w:t>01010110 01111000</w:t>
            </w:r>
          </w:p>
          <w:p w14:paraId="43EE9C61" w14:textId="2DBB4429" w:rsidR="00CC51E9" w:rsidRDefault="00CC51E9" w:rsidP="00A76493">
            <w:proofErr w:type="spellStart"/>
            <w:r w:rsidRPr="00971110">
              <w:rPr>
                <w:b/>
                <w:bCs/>
              </w:rPr>
              <w:t>lui</w:t>
            </w:r>
            <w:proofErr w:type="spellEnd"/>
            <w:r w:rsidRPr="00971110">
              <w:rPr>
                <w:b/>
                <w:bCs/>
              </w:rPr>
              <w:t xml:space="preserve"> </w:t>
            </w:r>
            <w:r w:rsidRPr="00860435">
              <w:rPr>
                <w:b/>
                <w:bCs/>
                <w:color w:val="FF0000"/>
              </w:rPr>
              <w:t>$4</w:t>
            </w:r>
            <w:r w:rsidRPr="00971110">
              <w:rPr>
                <w:b/>
                <w:bCs/>
              </w:rPr>
              <w:t>,</w:t>
            </w:r>
            <w:r>
              <w:t xml:space="preserve"> </w:t>
            </w:r>
            <w:r w:rsidRPr="009C7499">
              <w:rPr>
                <w:b/>
                <w:bCs/>
                <w:color w:val="943634" w:themeColor="accent2" w:themeShade="BF"/>
              </w:rPr>
              <w:t>0x</w:t>
            </w:r>
            <w:r w:rsidR="006B4779">
              <w:rPr>
                <w:b/>
                <w:bCs/>
                <w:color w:val="943634" w:themeColor="accent2" w:themeShade="BF"/>
              </w:rPr>
              <w:t>1122</w:t>
            </w:r>
            <w:r>
              <w:tab/>
            </w:r>
            <w:r>
              <w:tab/>
              <w:t xml:space="preserve">: </w:t>
            </w:r>
            <w:r w:rsidRPr="00971110">
              <w:rPr>
                <w:b/>
                <w:bCs/>
              </w:rPr>
              <w:t>00111100 000</w:t>
            </w:r>
            <w:r w:rsidRPr="00860435">
              <w:rPr>
                <w:b/>
                <w:bCs/>
                <w:color w:val="FF0000"/>
              </w:rPr>
              <w:t>00100</w:t>
            </w:r>
            <w:r w:rsidRPr="00971110">
              <w:rPr>
                <w:b/>
                <w:bCs/>
              </w:rPr>
              <w:t xml:space="preserve"> </w:t>
            </w:r>
            <w:r w:rsidR="00306B55" w:rsidRPr="00306B55">
              <w:rPr>
                <w:b/>
                <w:bCs/>
                <w:color w:val="943634" w:themeColor="accent2" w:themeShade="BF"/>
              </w:rPr>
              <w:t>00010001 00100010</w:t>
            </w:r>
          </w:p>
          <w:p w14:paraId="33F21BE4" w14:textId="6E9B0EAC" w:rsidR="00CC51E9" w:rsidRPr="00AB4722" w:rsidRDefault="00CC51E9" w:rsidP="00A76493">
            <w:proofErr w:type="spellStart"/>
            <w:r w:rsidRPr="00971110">
              <w:rPr>
                <w:b/>
                <w:bCs/>
              </w:rPr>
              <w:t>ori</w:t>
            </w:r>
            <w:proofErr w:type="spellEnd"/>
            <w:r w:rsidRPr="00971110">
              <w:rPr>
                <w:b/>
                <w:bCs/>
              </w:rPr>
              <w:t xml:space="preserve"> </w:t>
            </w:r>
            <w:r w:rsidRPr="00860435">
              <w:rPr>
                <w:b/>
                <w:bCs/>
                <w:color w:val="FF0000"/>
              </w:rPr>
              <w:t>$5</w:t>
            </w:r>
            <w:r w:rsidRPr="00971110">
              <w:rPr>
                <w:b/>
                <w:bCs/>
              </w:rPr>
              <w:t xml:space="preserve">, </w:t>
            </w:r>
            <w:r w:rsidRPr="00860435">
              <w:rPr>
                <w:b/>
                <w:bCs/>
                <w:color w:val="0000FF"/>
              </w:rPr>
              <w:t>$4</w:t>
            </w:r>
            <w:r w:rsidRPr="00971110">
              <w:rPr>
                <w:b/>
                <w:bCs/>
              </w:rPr>
              <w:t>,</w:t>
            </w:r>
            <w:r>
              <w:t xml:space="preserve"> </w:t>
            </w:r>
            <w:r w:rsidRPr="009C7499">
              <w:rPr>
                <w:b/>
                <w:bCs/>
                <w:color w:val="943634" w:themeColor="accent2" w:themeShade="BF"/>
              </w:rPr>
              <w:t>0x</w:t>
            </w:r>
            <w:r w:rsidR="006B4779">
              <w:rPr>
                <w:b/>
                <w:bCs/>
                <w:color w:val="943634" w:themeColor="accent2" w:themeShade="BF"/>
              </w:rPr>
              <w:t>3344</w:t>
            </w:r>
            <w:r>
              <w:tab/>
              <w:t xml:space="preserve">: </w:t>
            </w:r>
            <w:r w:rsidRPr="00971110">
              <w:rPr>
                <w:b/>
                <w:bCs/>
              </w:rPr>
              <w:t>001101</w:t>
            </w:r>
            <w:r w:rsidRPr="00860435">
              <w:rPr>
                <w:b/>
                <w:bCs/>
                <w:color w:val="0000FF"/>
              </w:rPr>
              <w:t>00 100</w:t>
            </w:r>
            <w:r w:rsidRPr="00860435">
              <w:rPr>
                <w:b/>
                <w:bCs/>
                <w:color w:val="FF0000"/>
              </w:rPr>
              <w:t>00101</w:t>
            </w:r>
            <w:r>
              <w:t xml:space="preserve"> </w:t>
            </w:r>
            <w:r w:rsidR="00306B55" w:rsidRPr="00306B55">
              <w:rPr>
                <w:b/>
                <w:bCs/>
                <w:color w:val="943634" w:themeColor="accent2" w:themeShade="BF"/>
              </w:rPr>
              <w:t>00110011 01000100</w:t>
            </w:r>
          </w:p>
        </w:tc>
      </w:tr>
    </w:tbl>
    <w:p w14:paraId="20F8E2E2" w14:textId="77777777" w:rsidR="00CC51E9" w:rsidRDefault="00CC51E9" w:rsidP="00CC51E9">
      <w:pPr>
        <w:rPr>
          <w:b/>
          <w:bCs/>
        </w:rPr>
      </w:pPr>
    </w:p>
    <w:p w14:paraId="0724B9AB" w14:textId="3170A1BD" w:rsidR="00CC51E9" w:rsidRDefault="00CC51E9" w:rsidP="00CC51E9">
      <w:pPr>
        <w:pStyle w:val="ListParagraph"/>
        <w:numPr>
          <w:ilvl w:val="0"/>
          <w:numId w:val="23"/>
        </w:numPr>
        <w:spacing w:after="160" w:line="259" w:lineRule="auto"/>
        <w:ind w:leftChars="0"/>
      </w:pPr>
      <w:r>
        <w:rPr>
          <w:rFonts w:hint="eastAsia"/>
        </w:rPr>
        <w:t xml:space="preserve">5번째 명령어에 </w:t>
      </w:r>
      <w:r>
        <w:t>test</w:t>
      </w:r>
      <w:r>
        <w:rPr>
          <w:rFonts w:hint="eastAsia"/>
        </w:rPr>
        <w:t>하고 싶은 명령어를 설정하여 실행결과를 확인</w:t>
      </w:r>
      <w:r w:rsidR="00306B55">
        <w:rPr>
          <w:rFonts w:hint="eastAsia"/>
        </w:rPr>
        <w:t xml:space="preserve"> </w:t>
      </w:r>
      <w:r w:rsidR="00306B55">
        <w:t>(</w:t>
      </w:r>
      <w:r w:rsidR="009B3B4B">
        <w:rPr>
          <w:rFonts w:hint="eastAsia"/>
        </w:rPr>
        <w:t xml:space="preserve">뒤의 </w:t>
      </w:r>
      <w:r w:rsidR="00306B55">
        <w:rPr>
          <w:rFonts w:hint="eastAsia"/>
        </w:rPr>
        <w:t xml:space="preserve">숫자는 </w:t>
      </w:r>
      <w:r w:rsidR="009B3B4B">
        <w:rPr>
          <w:rFonts w:hint="eastAsia"/>
        </w:rPr>
        <w:t>결과 확인이 용이한 숫자로 변환하여 사용)</w:t>
      </w:r>
    </w:p>
    <w:p w14:paraId="26F38620" w14:textId="77777777" w:rsidR="00CC51E9" w:rsidRDefault="00CC51E9" w:rsidP="00CC51E9"/>
    <w:p w14:paraId="676D4B85" w14:textId="77777777" w:rsidR="00CC51E9" w:rsidRDefault="00CC51E9" w:rsidP="00CC51E9">
      <w:r>
        <w:rPr>
          <w:rFonts w:hint="eastAsia"/>
        </w:rPr>
        <w:t xml:space="preserve">정상적인 </w:t>
      </w:r>
      <w:r>
        <w:t>명령어</w:t>
      </w:r>
      <w:r>
        <w:rPr>
          <w:rFonts w:hint="eastAsia"/>
        </w:rPr>
        <w:t xml:space="preserve"> 동작의 확인을 위해서 </w:t>
      </w:r>
    </w:p>
    <w:p w14:paraId="66F71B9C" w14:textId="77777777" w:rsidR="00CC51E9" w:rsidRDefault="00CC51E9" w:rsidP="00CC51E9">
      <w:pPr>
        <w:pStyle w:val="ListParagraph"/>
        <w:numPr>
          <w:ilvl w:val="0"/>
          <w:numId w:val="24"/>
        </w:numPr>
        <w:spacing w:after="160" w:line="259" w:lineRule="auto"/>
        <w:ind w:leftChars="0"/>
      </w:pPr>
      <w:r>
        <w:t>ALU</w:t>
      </w:r>
      <w:r>
        <w:rPr>
          <w:rFonts w:hint="eastAsia"/>
        </w:rPr>
        <w:t xml:space="preserve">의 결과, </w:t>
      </w:r>
    </w:p>
    <w:p w14:paraId="30EB17E6" w14:textId="77777777" w:rsidR="00CC51E9" w:rsidRDefault="00CC51E9" w:rsidP="00CC51E9">
      <w:pPr>
        <w:pStyle w:val="ListParagraph"/>
        <w:numPr>
          <w:ilvl w:val="0"/>
          <w:numId w:val="24"/>
        </w:numPr>
        <w:spacing w:after="160" w:line="259" w:lineRule="auto"/>
        <w:ind w:leftChars="0"/>
      </w:pPr>
      <w:r>
        <w:rPr>
          <w:rFonts w:hint="eastAsia"/>
        </w:rPr>
        <w:t>R</w:t>
      </w:r>
      <w:r>
        <w:t>F (Register file)</w:t>
      </w:r>
      <w:r>
        <w:rPr>
          <w:rFonts w:hint="eastAsia"/>
        </w:rPr>
        <w:t xml:space="preserve">의 </w:t>
      </w:r>
      <w:r>
        <w:t xml:space="preserve">write </w:t>
      </w:r>
      <w:r>
        <w:rPr>
          <w:rFonts w:hint="eastAsia"/>
        </w:rPr>
        <w:t>결과,</w:t>
      </w:r>
      <w:r>
        <w:t xml:space="preserve"> </w:t>
      </w:r>
    </w:p>
    <w:p w14:paraId="46009F6E" w14:textId="77777777" w:rsidR="00CC51E9" w:rsidRDefault="00CC51E9" w:rsidP="00CC51E9">
      <w:pPr>
        <w:pStyle w:val="ListParagraph"/>
        <w:numPr>
          <w:ilvl w:val="0"/>
          <w:numId w:val="24"/>
        </w:numPr>
        <w:spacing w:after="160" w:line="259" w:lineRule="auto"/>
        <w:ind w:leftChars="0"/>
      </w:pPr>
      <w:r>
        <w:t>PC</w:t>
      </w:r>
      <w:r>
        <w:rPr>
          <w:rFonts w:hint="eastAsia"/>
        </w:rPr>
        <w:t xml:space="preserve">의 </w:t>
      </w:r>
      <w:r>
        <w:t xml:space="preserve">write </w:t>
      </w:r>
      <w:r>
        <w:rPr>
          <w:rFonts w:hint="eastAsia"/>
        </w:rPr>
        <w:t>결과</w:t>
      </w:r>
    </w:p>
    <w:p w14:paraId="20F126BD" w14:textId="77777777" w:rsidR="00CC51E9" w:rsidRDefault="00CC51E9" w:rsidP="00CC51E9">
      <w:r>
        <w:rPr>
          <w:rFonts w:hint="eastAsia"/>
        </w:rPr>
        <w:t xml:space="preserve">등을 확인하여 예상하는 값이 </w:t>
      </w:r>
      <w:r>
        <w:t>write</w:t>
      </w:r>
      <w:r>
        <w:rPr>
          <w:rFonts w:hint="eastAsia"/>
        </w:rPr>
        <w:t xml:space="preserve">되는지 clock </w:t>
      </w:r>
      <w:r>
        <w:t>cycle</w:t>
      </w:r>
      <w:r>
        <w:rPr>
          <w:rFonts w:hint="eastAsia"/>
        </w:rPr>
        <w:t xml:space="preserve">이 </w:t>
      </w:r>
      <w:r>
        <w:t>rising</w:t>
      </w:r>
      <w:r>
        <w:rPr>
          <w:rFonts w:hint="eastAsia"/>
        </w:rPr>
        <w:t>하기 직전의 값을 확인</w:t>
      </w:r>
    </w:p>
    <w:p w14:paraId="5E67EA17" w14:textId="77777777" w:rsidR="00CC51E9" w:rsidRDefault="00CC51E9" w:rsidP="00CC51E9">
      <w:pPr>
        <w:pStyle w:val="ListParagraph"/>
        <w:numPr>
          <w:ilvl w:val="0"/>
          <w:numId w:val="24"/>
        </w:numPr>
        <w:spacing w:after="160" w:line="259" w:lineRule="auto"/>
        <w:ind w:leftChars="0"/>
      </w:pPr>
      <w:r>
        <w:rPr>
          <w:rFonts w:hint="eastAsia"/>
        </w:rPr>
        <w:t xml:space="preserve">입력 </w:t>
      </w:r>
      <w:r>
        <w:t xml:space="preserve">data </w:t>
      </w:r>
      <w:r>
        <w:rPr>
          <w:rFonts w:hint="eastAsia"/>
        </w:rPr>
        <w:t>값,</w:t>
      </w:r>
    </w:p>
    <w:p w14:paraId="538C4E7E" w14:textId="77777777" w:rsidR="00CC51E9" w:rsidRDefault="00CC51E9" w:rsidP="00CC51E9">
      <w:pPr>
        <w:pStyle w:val="ListParagraph"/>
        <w:numPr>
          <w:ilvl w:val="0"/>
          <w:numId w:val="24"/>
        </w:numPr>
        <w:spacing w:after="160" w:line="259" w:lineRule="auto"/>
        <w:ind w:leftChars="0"/>
      </w:pPr>
      <w:r>
        <w:t xml:space="preserve">Write enable </w:t>
      </w:r>
      <w:r>
        <w:rPr>
          <w:rFonts w:hint="eastAsia"/>
        </w:rPr>
        <w:t>값</w:t>
      </w:r>
    </w:p>
    <w:p w14:paraId="48AC2552" w14:textId="77777777" w:rsidR="00CC51E9" w:rsidRDefault="00CC51E9" w:rsidP="00CC51E9"/>
    <w:p w14:paraId="0F2083B3" w14:textId="77777777" w:rsidR="00CC51E9" w:rsidRDefault="00CC51E9" w:rsidP="00CC51E9"/>
    <w:p w14:paraId="1B9D638D" w14:textId="3965E470" w:rsidR="00CC51E9" w:rsidRDefault="00CC51E9">
      <w:pPr>
        <w:widowControl/>
        <w:wordWrap/>
        <w:autoSpaceDE/>
        <w:autoSpaceDN/>
        <w:spacing w:after="200" w:line="276" w:lineRule="auto"/>
        <w:rPr>
          <w:b/>
        </w:rPr>
      </w:pPr>
    </w:p>
    <w:sectPr w:rsidR="00CC51E9" w:rsidSect="00CB7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2385" w14:textId="77777777" w:rsidR="00B27EE1" w:rsidRDefault="00B27EE1" w:rsidP="00C366F3">
      <w:r>
        <w:separator/>
      </w:r>
    </w:p>
  </w:endnote>
  <w:endnote w:type="continuationSeparator" w:id="0">
    <w:p w14:paraId="20B93BBE" w14:textId="77777777" w:rsidR="00B27EE1" w:rsidRDefault="00B27EE1" w:rsidP="00C3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7391" w14:textId="77777777" w:rsidR="00B27EE1" w:rsidRDefault="00B27EE1" w:rsidP="00C366F3">
      <w:r>
        <w:separator/>
      </w:r>
    </w:p>
  </w:footnote>
  <w:footnote w:type="continuationSeparator" w:id="0">
    <w:p w14:paraId="30617E18" w14:textId="77777777" w:rsidR="00B27EE1" w:rsidRDefault="00B27EE1" w:rsidP="00C36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323"/>
    <w:multiLevelType w:val="hybridMultilevel"/>
    <w:tmpl w:val="F5B2371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5814A32"/>
    <w:multiLevelType w:val="hybridMultilevel"/>
    <w:tmpl w:val="9E62905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865C69"/>
    <w:multiLevelType w:val="multilevel"/>
    <w:tmpl w:val="D73A652C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0BE79BA"/>
    <w:multiLevelType w:val="hybridMultilevel"/>
    <w:tmpl w:val="8F60D60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946AEB"/>
    <w:multiLevelType w:val="hybridMultilevel"/>
    <w:tmpl w:val="13EEF936"/>
    <w:lvl w:ilvl="0" w:tplc="299E0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F32A5"/>
    <w:multiLevelType w:val="hybridMultilevel"/>
    <w:tmpl w:val="A8041376"/>
    <w:lvl w:ilvl="0" w:tplc="F2542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8690E16C">
      <w:start w:val="7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굴림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A72017"/>
    <w:multiLevelType w:val="hybridMultilevel"/>
    <w:tmpl w:val="A71C70FE"/>
    <w:lvl w:ilvl="0" w:tplc="792AB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8E5367"/>
    <w:multiLevelType w:val="multilevel"/>
    <w:tmpl w:val="93CA2A50"/>
    <w:styleLink w:val="1"/>
    <w:lvl w:ilvl="0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lowerLetter"/>
      <w:lvlText w:val="%5"/>
      <w:lvlJc w:val="left"/>
      <w:pPr>
        <w:ind w:left="2000" w:hanging="400"/>
      </w:pPr>
      <w:rPr>
        <w:rFonts w:ascii="Times New Roman" w:hAnsi="Times New Roman" w:hint="default"/>
      </w:rPr>
    </w:lvl>
    <w:lvl w:ilvl="5">
      <w:start w:val="1"/>
      <w:numFmt w:val="decimalEnclosedCircle"/>
      <w:lvlText w:val="%6"/>
      <w:lvlJc w:val="left"/>
      <w:pPr>
        <w:ind w:left="2400" w:hanging="400"/>
      </w:pPr>
      <w:rPr>
        <w:rFonts w:ascii="Times New Roman" w:hAnsi="Times New Roman" w:hint="default"/>
      </w:rPr>
    </w:lvl>
    <w:lvl w:ilvl="6">
      <w:start w:val="1"/>
      <w:numFmt w:val="bullet"/>
      <w:lvlText w:val="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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ganada"/>
      <w:lvlText w:val="%9"/>
      <w:lvlJc w:val="left"/>
      <w:pPr>
        <w:ind w:left="3600" w:hanging="400"/>
      </w:pPr>
      <w:rPr>
        <w:rFonts w:ascii="Times New Roman" w:hAnsi="Times New Roman" w:hint="default"/>
      </w:rPr>
    </w:lvl>
  </w:abstractNum>
  <w:abstractNum w:abstractNumId="8" w15:restartNumberingAfterBreak="0">
    <w:nsid w:val="1DFF7AAC"/>
    <w:multiLevelType w:val="hybridMultilevel"/>
    <w:tmpl w:val="EE8E7294"/>
    <w:lvl w:ilvl="0" w:tplc="384C143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F8E36F3"/>
    <w:multiLevelType w:val="hybridMultilevel"/>
    <w:tmpl w:val="E2FECCF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495656E"/>
    <w:multiLevelType w:val="hybridMultilevel"/>
    <w:tmpl w:val="37D2F0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7F27457"/>
    <w:multiLevelType w:val="hybridMultilevel"/>
    <w:tmpl w:val="3BFCC2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2D1CB4"/>
    <w:multiLevelType w:val="hybridMultilevel"/>
    <w:tmpl w:val="957E8674"/>
    <w:lvl w:ilvl="0" w:tplc="A1AE3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4AFB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ACCC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4B0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70AD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A291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C2E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D415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E91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12AB0"/>
    <w:multiLevelType w:val="hybridMultilevel"/>
    <w:tmpl w:val="987EBA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D3224294">
      <w:start w:val="1"/>
      <w:numFmt w:val="bullet"/>
      <w:lvlText w:val="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5738C4"/>
    <w:multiLevelType w:val="hybridMultilevel"/>
    <w:tmpl w:val="49E65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5E31EC"/>
    <w:multiLevelType w:val="hybridMultilevel"/>
    <w:tmpl w:val="84344D7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C230DAB"/>
    <w:multiLevelType w:val="hybridMultilevel"/>
    <w:tmpl w:val="C1789C5A"/>
    <w:lvl w:ilvl="0" w:tplc="8D50A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2361B7"/>
    <w:multiLevelType w:val="hybridMultilevel"/>
    <w:tmpl w:val="44CA6352"/>
    <w:lvl w:ilvl="0" w:tplc="8D50A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BD071EE"/>
    <w:multiLevelType w:val="hybridMultilevel"/>
    <w:tmpl w:val="A4DAC856"/>
    <w:lvl w:ilvl="0" w:tplc="6ABE8F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FF262F"/>
    <w:multiLevelType w:val="hybridMultilevel"/>
    <w:tmpl w:val="3DDED6B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39B000B"/>
    <w:multiLevelType w:val="hybridMultilevel"/>
    <w:tmpl w:val="2F485FF8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217D44"/>
    <w:multiLevelType w:val="hybridMultilevel"/>
    <w:tmpl w:val="547687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DF4024"/>
    <w:multiLevelType w:val="hybridMultilevel"/>
    <w:tmpl w:val="F13ADB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C00167"/>
    <w:multiLevelType w:val="hybridMultilevel"/>
    <w:tmpl w:val="8C44B22A"/>
    <w:lvl w:ilvl="0" w:tplc="8D50A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7047459">
    <w:abstractNumId w:val="3"/>
  </w:num>
  <w:num w:numId="2" w16cid:durableId="972178044">
    <w:abstractNumId w:val="7"/>
  </w:num>
  <w:num w:numId="3" w16cid:durableId="776948377">
    <w:abstractNumId w:val="5"/>
  </w:num>
  <w:num w:numId="4" w16cid:durableId="402680784">
    <w:abstractNumId w:val="0"/>
  </w:num>
  <w:num w:numId="5" w16cid:durableId="2088140469">
    <w:abstractNumId w:val="14"/>
  </w:num>
  <w:num w:numId="6" w16cid:durableId="1775783254">
    <w:abstractNumId w:val="11"/>
  </w:num>
  <w:num w:numId="7" w16cid:durableId="681590330">
    <w:abstractNumId w:val="10"/>
  </w:num>
  <w:num w:numId="8" w16cid:durableId="1719671039">
    <w:abstractNumId w:val="15"/>
  </w:num>
  <w:num w:numId="9" w16cid:durableId="1965426274">
    <w:abstractNumId w:val="4"/>
  </w:num>
  <w:num w:numId="10" w16cid:durableId="1785879233">
    <w:abstractNumId w:val="16"/>
  </w:num>
  <w:num w:numId="11" w16cid:durableId="967514271">
    <w:abstractNumId w:val="17"/>
  </w:num>
  <w:num w:numId="12" w16cid:durableId="154152553">
    <w:abstractNumId w:val="23"/>
  </w:num>
  <w:num w:numId="13" w16cid:durableId="702678939">
    <w:abstractNumId w:val="19"/>
  </w:num>
  <w:num w:numId="14" w16cid:durableId="672991949">
    <w:abstractNumId w:val="22"/>
  </w:num>
  <w:num w:numId="15" w16cid:durableId="1540707639">
    <w:abstractNumId w:val="21"/>
  </w:num>
  <w:num w:numId="16" w16cid:durableId="1928417639">
    <w:abstractNumId w:val="13"/>
  </w:num>
  <w:num w:numId="17" w16cid:durableId="1285772830">
    <w:abstractNumId w:val="12"/>
  </w:num>
  <w:num w:numId="18" w16cid:durableId="1178468925">
    <w:abstractNumId w:val="20"/>
  </w:num>
  <w:num w:numId="19" w16cid:durableId="1216698702">
    <w:abstractNumId w:val="2"/>
  </w:num>
  <w:num w:numId="20" w16cid:durableId="927157902">
    <w:abstractNumId w:val="9"/>
  </w:num>
  <w:num w:numId="21" w16cid:durableId="1995327851">
    <w:abstractNumId w:val="1"/>
  </w:num>
  <w:num w:numId="22" w16cid:durableId="413627443">
    <w:abstractNumId w:val="8"/>
  </w:num>
  <w:num w:numId="23" w16cid:durableId="1825663585">
    <w:abstractNumId w:val="6"/>
  </w:num>
  <w:num w:numId="24" w16cid:durableId="794445467">
    <w:abstractNumId w:val="1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성원">
    <w15:presenceInfo w15:providerId="None" w15:userId="이성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C5"/>
    <w:rsid w:val="00000024"/>
    <w:rsid w:val="00001FE6"/>
    <w:rsid w:val="00007210"/>
    <w:rsid w:val="00012816"/>
    <w:rsid w:val="000157D5"/>
    <w:rsid w:val="000168C7"/>
    <w:rsid w:val="0002501F"/>
    <w:rsid w:val="00032A6E"/>
    <w:rsid w:val="000348D0"/>
    <w:rsid w:val="00037B78"/>
    <w:rsid w:val="000437A1"/>
    <w:rsid w:val="00043DC6"/>
    <w:rsid w:val="00043EFD"/>
    <w:rsid w:val="0004711D"/>
    <w:rsid w:val="00047FFD"/>
    <w:rsid w:val="00053E1F"/>
    <w:rsid w:val="00056826"/>
    <w:rsid w:val="0006473A"/>
    <w:rsid w:val="000719C9"/>
    <w:rsid w:val="00071FB2"/>
    <w:rsid w:val="00073DA4"/>
    <w:rsid w:val="000776AF"/>
    <w:rsid w:val="000837CE"/>
    <w:rsid w:val="00094EF0"/>
    <w:rsid w:val="000960B8"/>
    <w:rsid w:val="000A034C"/>
    <w:rsid w:val="000A08E2"/>
    <w:rsid w:val="000A229B"/>
    <w:rsid w:val="000A2B12"/>
    <w:rsid w:val="000A3E7A"/>
    <w:rsid w:val="000A6479"/>
    <w:rsid w:val="000B00C5"/>
    <w:rsid w:val="000B30C5"/>
    <w:rsid w:val="000B48A9"/>
    <w:rsid w:val="000B6008"/>
    <w:rsid w:val="000B7137"/>
    <w:rsid w:val="000C0FA4"/>
    <w:rsid w:val="000C4F1F"/>
    <w:rsid w:val="000D0619"/>
    <w:rsid w:val="000D1C03"/>
    <w:rsid w:val="000D24BC"/>
    <w:rsid w:val="000D57DF"/>
    <w:rsid w:val="000D5BA8"/>
    <w:rsid w:val="000D67D2"/>
    <w:rsid w:val="000D7C4B"/>
    <w:rsid w:val="000E282A"/>
    <w:rsid w:val="000E43A9"/>
    <w:rsid w:val="000E58CA"/>
    <w:rsid w:val="000E6767"/>
    <w:rsid w:val="000F1D70"/>
    <w:rsid w:val="00102FA9"/>
    <w:rsid w:val="0010310F"/>
    <w:rsid w:val="00105DFC"/>
    <w:rsid w:val="0010797D"/>
    <w:rsid w:val="00114C39"/>
    <w:rsid w:val="00121D16"/>
    <w:rsid w:val="00124468"/>
    <w:rsid w:val="00126F54"/>
    <w:rsid w:val="00133D3D"/>
    <w:rsid w:val="00133F95"/>
    <w:rsid w:val="00134EAD"/>
    <w:rsid w:val="00136152"/>
    <w:rsid w:val="00137876"/>
    <w:rsid w:val="00143C1A"/>
    <w:rsid w:val="00143E71"/>
    <w:rsid w:val="00147AF7"/>
    <w:rsid w:val="0015230C"/>
    <w:rsid w:val="001552CE"/>
    <w:rsid w:val="0015720C"/>
    <w:rsid w:val="0015731D"/>
    <w:rsid w:val="00160332"/>
    <w:rsid w:val="00160DD9"/>
    <w:rsid w:val="00162B99"/>
    <w:rsid w:val="00174998"/>
    <w:rsid w:val="001804E1"/>
    <w:rsid w:val="0018365A"/>
    <w:rsid w:val="00191065"/>
    <w:rsid w:val="00196CCA"/>
    <w:rsid w:val="00197490"/>
    <w:rsid w:val="001A01C5"/>
    <w:rsid w:val="001A6B82"/>
    <w:rsid w:val="001B2806"/>
    <w:rsid w:val="001B5988"/>
    <w:rsid w:val="001C08DE"/>
    <w:rsid w:val="001C21BA"/>
    <w:rsid w:val="001C2C7A"/>
    <w:rsid w:val="001C789B"/>
    <w:rsid w:val="001D4AB6"/>
    <w:rsid w:val="001D4B65"/>
    <w:rsid w:val="001D7A31"/>
    <w:rsid w:val="001E1DDF"/>
    <w:rsid w:val="001E29D1"/>
    <w:rsid w:val="001E3B3C"/>
    <w:rsid w:val="001E53F5"/>
    <w:rsid w:val="001E6314"/>
    <w:rsid w:val="001E7B08"/>
    <w:rsid w:val="001E7B5E"/>
    <w:rsid w:val="001F64A8"/>
    <w:rsid w:val="001F7282"/>
    <w:rsid w:val="001F77E7"/>
    <w:rsid w:val="00200DF5"/>
    <w:rsid w:val="002025F6"/>
    <w:rsid w:val="002046F1"/>
    <w:rsid w:val="00207A39"/>
    <w:rsid w:val="00207B18"/>
    <w:rsid w:val="00210303"/>
    <w:rsid w:val="00215E9C"/>
    <w:rsid w:val="00217C26"/>
    <w:rsid w:val="0022314A"/>
    <w:rsid w:val="0022373F"/>
    <w:rsid w:val="00225F73"/>
    <w:rsid w:val="00231727"/>
    <w:rsid w:val="0023376E"/>
    <w:rsid w:val="00234216"/>
    <w:rsid w:val="002406C6"/>
    <w:rsid w:val="00241BD7"/>
    <w:rsid w:val="00241C77"/>
    <w:rsid w:val="00243514"/>
    <w:rsid w:val="00251D5E"/>
    <w:rsid w:val="00251E9B"/>
    <w:rsid w:val="00252F90"/>
    <w:rsid w:val="002567EB"/>
    <w:rsid w:val="00263E02"/>
    <w:rsid w:val="0026447E"/>
    <w:rsid w:val="00265BB8"/>
    <w:rsid w:val="00265BC4"/>
    <w:rsid w:val="002736DD"/>
    <w:rsid w:val="002736E7"/>
    <w:rsid w:val="00277AA4"/>
    <w:rsid w:val="00280BFD"/>
    <w:rsid w:val="002810C6"/>
    <w:rsid w:val="00286B35"/>
    <w:rsid w:val="00286C4F"/>
    <w:rsid w:val="0029172F"/>
    <w:rsid w:val="002918F8"/>
    <w:rsid w:val="002A0C4A"/>
    <w:rsid w:val="002A189E"/>
    <w:rsid w:val="002A2971"/>
    <w:rsid w:val="002A4009"/>
    <w:rsid w:val="002A53D8"/>
    <w:rsid w:val="002B248F"/>
    <w:rsid w:val="002B37C2"/>
    <w:rsid w:val="002B47F1"/>
    <w:rsid w:val="002C0068"/>
    <w:rsid w:val="002C4A0A"/>
    <w:rsid w:val="002C59DB"/>
    <w:rsid w:val="002C7D6F"/>
    <w:rsid w:val="002D0611"/>
    <w:rsid w:val="002D459C"/>
    <w:rsid w:val="002E2536"/>
    <w:rsid w:val="002E747F"/>
    <w:rsid w:val="002F0937"/>
    <w:rsid w:val="002F1FDA"/>
    <w:rsid w:val="002F2345"/>
    <w:rsid w:val="002F3714"/>
    <w:rsid w:val="002F5B5B"/>
    <w:rsid w:val="002F696A"/>
    <w:rsid w:val="002F6CF0"/>
    <w:rsid w:val="00301E10"/>
    <w:rsid w:val="0030245A"/>
    <w:rsid w:val="00305CE8"/>
    <w:rsid w:val="00306B55"/>
    <w:rsid w:val="0031074E"/>
    <w:rsid w:val="003117ED"/>
    <w:rsid w:val="003157FD"/>
    <w:rsid w:val="003209CE"/>
    <w:rsid w:val="00321360"/>
    <w:rsid w:val="0032371E"/>
    <w:rsid w:val="00332745"/>
    <w:rsid w:val="00333BED"/>
    <w:rsid w:val="00340CC8"/>
    <w:rsid w:val="00341432"/>
    <w:rsid w:val="003431E0"/>
    <w:rsid w:val="003434FD"/>
    <w:rsid w:val="0034615F"/>
    <w:rsid w:val="0035267B"/>
    <w:rsid w:val="0035460F"/>
    <w:rsid w:val="00354C1F"/>
    <w:rsid w:val="00355373"/>
    <w:rsid w:val="0035646C"/>
    <w:rsid w:val="003605A3"/>
    <w:rsid w:val="003606D1"/>
    <w:rsid w:val="003633A7"/>
    <w:rsid w:val="00370777"/>
    <w:rsid w:val="003729AB"/>
    <w:rsid w:val="00372A87"/>
    <w:rsid w:val="00373747"/>
    <w:rsid w:val="003762CE"/>
    <w:rsid w:val="0038318E"/>
    <w:rsid w:val="003832C3"/>
    <w:rsid w:val="00384C8C"/>
    <w:rsid w:val="00391A98"/>
    <w:rsid w:val="00393B28"/>
    <w:rsid w:val="003951AA"/>
    <w:rsid w:val="00395D5C"/>
    <w:rsid w:val="003A202E"/>
    <w:rsid w:val="003A2D67"/>
    <w:rsid w:val="003A4023"/>
    <w:rsid w:val="003A6CEC"/>
    <w:rsid w:val="003B2DF5"/>
    <w:rsid w:val="003B5873"/>
    <w:rsid w:val="003B7F7A"/>
    <w:rsid w:val="003C088C"/>
    <w:rsid w:val="003C29B7"/>
    <w:rsid w:val="003C4EFD"/>
    <w:rsid w:val="003C58D7"/>
    <w:rsid w:val="003C5C2F"/>
    <w:rsid w:val="003C7430"/>
    <w:rsid w:val="003D0C12"/>
    <w:rsid w:val="003D5C5C"/>
    <w:rsid w:val="003D6171"/>
    <w:rsid w:val="003E2A56"/>
    <w:rsid w:val="0040312C"/>
    <w:rsid w:val="00405FCA"/>
    <w:rsid w:val="004075A2"/>
    <w:rsid w:val="00407A3A"/>
    <w:rsid w:val="00420C3F"/>
    <w:rsid w:val="00421B4E"/>
    <w:rsid w:val="004319D5"/>
    <w:rsid w:val="004333A6"/>
    <w:rsid w:val="00434191"/>
    <w:rsid w:val="004341E8"/>
    <w:rsid w:val="0044129F"/>
    <w:rsid w:val="00442A63"/>
    <w:rsid w:val="004442A2"/>
    <w:rsid w:val="00445429"/>
    <w:rsid w:val="00445A47"/>
    <w:rsid w:val="00453F61"/>
    <w:rsid w:val="004542EA"/>
    <w:rsid w:val="00456C78"/>
    <w:rsid w:val="00460307"/>
    <w:rsid w:val="0046261C"/>
    <w:rsid w:val="004628FB"/>
    <w:rsid w:val="00462DA1"/>
    <w:rsid w:val="00462E11"/>
    <w:rsid w:val="0046576D"/>
    <w:rsid w:val="00467493"/>
    <w:rsid w:val="004715AC"/>
    <w:rsid w:val="00473B61"/>
    <w:rsid w:val="00475013"/>
    <w:rsid w:val="00476615"/>
    <w:rsid w:val="00483F17"/>
    <w:rsid w:val="0049248C"/>
    <w:rsid w:val="0049252D"/>
    <w:rsid w:val="00493E2B"/>
    <w:rsid w:val="00495CD9"/>
    <w:rsid w:val="004960C7"/>
    <w:rsid w:val="004A09D5"/>
    <w:rsid w:val="004A3E9F"/>
    <w:rsid w:val="004A3F6C"/>
    <w:rsid w:val="004A5E16"/>
    <w:rsid w:val="004A630B"/>
    <w:rsid w:val="004A7733"/>
    <w:rsid w:val="004B0844"/>
    <w:rsid w:val="004B0C97"/>
    <w:rsid w:val="004B579E"/>
    <w:rsid w:val="004B5CC1"/>
    <w:rsid w:val="004C182D"/>
    <w:rsid w:val="004C2019"/>
    <w:rsid w:val="004C28C8"/>
    <w:rsid w:val="004C5DAF"/>
    <w:rsid w:val="004C7EF0"/>
    <w:rsid w:val="004D3586"/>
    <w:rsid w:val="004D5C2E"/>
    <w:rsid w:val="004D5C61"/>
    <w:rsid w:val="004E69BB"/>
    <w:rsid w:val="004F0D0C"/>
    <w:rsid w:val="004F2701"/>
    <w:rsid w:val="004F7177"/>
    <w:rsid w:val="00500577"/>
    <w:rsid w:val="005042A3"/>
    <w:rsid w:val="005043DB"/>
    <w:rsid w:val="00504B39"/>
    <w:rsid w:val="00506FED"/>
    <w:rsid w:val="005108CF"/>
    <w:rsid w:val="005153EF"/>
    <w:rsid w:val="005174A7"/>
    <w:rsid w:val="0053238C"/>
    <w:rsid w:val="00534F47"/>
    <w:rsid w:val="00535CEC"/>
    <w:rsid w:val="00544587"/>
    <w:rsid w:val="00544C53"/>
    <w:rsid w:val="00546A09"/>
    <w:rsid w:val="005502FF"/>
    <w:rsid w:val="00551C00"/>
    <w:rsid w:val="0056096D"/>
    <w:rsid w:val="00564C84"/>
    <w:rsid w:val="00564F06"/>
    <w:rsid w:val="0057299D"/>
    <w:rsid w:val="00577B92"/>
    <w:rsid w:val="0058038B"/>
    <w:rsid w:val="005813C4"/>
    <w:rsid w:val="00582AE3"/>
    <w:rsid w:val="00586339"/>
    <w:rsid w:val="00592E39"/>
    <w:rsid w:val="00593300"/>
    <w:rsid w:val="00594E3A"/>
    <w:rsid w:val="00595928"/>
    <w:rsid w:val="005A11D0"/>
    <w:rsid w:val="005A3147"/>
    <w:rsid w:val="005B1DF4"/>
    <w:rsid w:val="005B31CE"/>
    <w:rsid w:val="005B6FD3"/>
    <w:rsid w:val="005B7F39"/>
    <w:rsid w:val="005C3D21"/>
    <w:rsid w:val="005C4B97"/>
    <w:rsid w:val="005C60BF"/>
    <w:rsid w:val="005D2F7D"/>
    <w:rsid w:val="005D30F8"/>
    <w:rsid w:val="005D3340"/>
    <w:rsid w:val="005E0F80"/>
    <w:rsid w:val="005E113F"/>
    <w:rsid w:val="005E1168"/>
    <w:rsid w:val="005E20CB"/>
    <w:rsid w:val="005E3F67"/>
    <w:rsid w:val="005F0591"/>
    <w:rsid w:val="005F1C36"/>
    <w:rsid w:val="005F3FEF"/>
    <w:rsid w:val="005F76D7"/>
    <w:rsid w:val="0061270C"/>
    <w:rsid w:val="0061284F"/>
    <w:rsid w:val="00614695"/>
    <w:rsid w:val="0061501A"/>
    <w:rsid w:val="00615B58"/>
    <w:rsid w:val="00615C80"/>
    <w:rsid w:val="006163BC"/>
    <w:rsid w:val="006202C1"/>
    <w:rsid w:val="006217DD"/>
    <w:rsid w:val="006225A3"/>
    <w:rsid w:val="00623B48"/>
    <w:rsid w:val="00623B94"/>
    <w:rsid w:val="0063233E"/>
    <w:rsid w:val="00632BDB"/>
    <w:rsid w:val="006347EA"/>
    <w:rsid w:val="0063480A"/>
    <w:rsid w:val="00635523"/>
    <w:rsid w:val="00635AED"/>
    <w:rsid w:val="0064166F"/>
    <w:rsid w:val="00642EF5"/>
    <w:rsid w:val="006433BD"/>
    <w:rsid w:val="006458AA"/>
    <w:rsid w:val="0064679E"/>
    <w:rsid w:val="006508CE"/>
    <w:rsid w:val="006543ED"/>
    <w:rsid w:val="00660B31"/>
    <w:rsid w:val="00662D73"/>
    <w:rsid w:val="0066614E"/>
    <w:rsid w:val="00666389"/>
    <w:rsid w:val="00666975"/>
    <w:rsid w:val="00666FA6"/>
    <w:rsid w:val="00670423"/>
    <w:rsid w:val="006729A0"/>
    <w:rsid w:val="00672A6F"/>
    <w:rsid w:val="00673983"/>
    <w:rsid w:val="00675AE2"/>
    <w:rsid w:val="0067776F"/>
    <w:rsid w:val="006806BC"/>
    <w:rsid w:val="00682965"/>
    <w:rsid w:val="00683076"/>
    <w:rsid w:val="00683D57"/>
    <w:rsid w:val="0069014C"/>
    <w:rsid w:val="006901E2"/>
    <w:rsid w:val="00692119"/>
    <w:rsid w:val="006929C2"/>
    <w:rsid w:val="006930F7"/>
    <w:rsid w:val="00695135"/>
    <w:rsid w:val="006955BF"/>
    <w:rsid w:val="00696B29"/>
    <w:rsid w:val="006973C6"/>
    <w:rsid w:val="006A0DB1"/>
    <w:rsid w:val="006A52CA"/>
    <w:rsid w:val="006B1C08"/>
    <w:rsid w:val="006B31E3"/>
    <w:rsid w:val="006B365F"/>
    <w:rsid w:val="006B4779"/>
    <w:rsid w:val="006B5F31"/>
    <w:rsid w:val="006B6B99"/>
    <w:rsid w:val="006C10A0"/>
    <w:rsid w:val="006C2293"/>
    <w:rsid w:val="006C457D"/>
    <w:rsid w:val="006C4D7B"/>
    <w:rsid w:val="006C650D"/>
    <w:rsid w:val="006C755F"/>
    <w:rsid w:val="006D0593"/>
    <w:rsid w:val="006D41EE"/>
    <w:rsid w:val="006D54C8"/>
    <w:rsid w:val="006E140C"/>
    <w:rsid w:val="006E59DB"/>
    <w:rsid w:val="006E71A9"/>
    <w:rsid w:val="006E72F0"/>
    <w:rsid w:val="006F1448"/>
    <w:rsid w:val="006F40DD"/>
    <w:rsid w:val="006F75F5"/>
    <w:rsid w:val="006F7C8A"/>
    <w:rsid w:val="007003D4"/>
    <w:rsid w:val="00704011"/>
    <w:rsid w:val="0070784C"/>
    <w:rsid w:val="0070785A"/>
    <w:rsid w:val="00707EE2"/>
    <w:rsid w:val="00712CF3"/>
    <w:rsid w:val="007133C5"/>
    <w:rsid w:val="00713F0B"/>
    <w:rsid w:val="007174B0"/>
    <w:rsid w:val="0072153D"/>
    <w:rsid w:val="00723E5F"/>
    <w:rsid w:val="00725E97"/>
    <w:rsid w:val="00727C79"/>
    <w:rsid w:val="00727F01"/>
    <w:rsid w:val="00730248"/>
    <w:rsid w:val="007316CD"/>
    <w:rsid w:val="00734D00"/>
    <w:rsid w:val="0073555E"/>
    <w:rsid w:val="0073557F"/>
    <w:rsid w:val="00737B3F"/>
    <w:rsid w:val="00737F96"/>
    <w:rsid w:val="00740870"/>
    <w:rsid w:val="00740F05"/>
    <w:rsid w:val="007427EA"/>
    <w:rsid w:val="00750EA9"/>
    <w:rsid w:val="00753484"/>
    <w:rsid w:val="007545C2"/>
    <w:rsid w:val="007551E4"/>
    <w:rsid w:val="00764C10"/>
    <w:rsid w:val="007675B9"/>
    <w:rsid w:val="00767DF0"/>
    <w:rsid w:val="00771620"/>
    <w:rsid w:val="00776EDF"/>
    <w:rsid w:val="007773B0"/>
    <w:rsid w:val="007808F2"/>
    <w:rsid w:val="007874FE"/>
    <w:rsid w:val="007904E7"/>
    <w:rsid w:val="00790ECA"/>
    <w:rsid w:val="00795142"/>
    <w:rsid w:val="007A4700"/>
    <w:rsid w:val="007A6D28"/>
    <w:rsid w:val="007B01EB"/>
    <w:rsid w:val="007B0C77"/>
    <w:rsid w:val="007B0FE6"/>
    <w:rsid w:val="007B46FE"/>
    <w:rsid w:val="007C470D"/>
    <w:rsid w:val="007C4AFB"/>
    <w:rsid w:val="007D3EA1"/>
    <w:rsid w:val="007D4E60"/>
    <w:rsid w:val="007D7612"/>
    <w:rsid w:val="007D7A73"/>
    <w:rsid w:val="007E1BF2"/>
    <w:rsid w:val="007F1289"/>
    <w:rsid w:val="007F1FD4"/>
    <w:rsid w:val="007F71A8"/>
    <w:rsid w:val="00802803"/>
    <w:rsid w:val="00805148"/>
    <w:rsid w:val="00810015"/>
    <w:rsid w:val="008111B5"/>
    <w:rsid w:val="0081529F"/>
    <w:rsid w:val="00817ABF"/>
    <w:rsid w:val="00817EFC"/>
    <w:rsid w:val="008203A2"/>
    <w:rsid w:val="00825B5A"/>
    <w:rsid w:val="00825D74"/>
    <w:rsid w:val="00827A96"/>
    <w:rsid w:val="00830114"/>
    <w:rsid w:val="008309FE"/>
    <w:rsid w:val="008333A4"/>
    <w:rsid w:val="00835DB1"/>
    <w:rsid w:val="00836D1C"/>
    <w:rsid w:val="008446FA"/>
    <w:rsid w:val="00851468"/>
    <w:rsid w:val="00855E19"/>
    <w:rsid w:val="00856809"/>
    <w:rsid w:val="008602EF"/>
    <w:rsid w:val="008604F5"/>
    <w:rsid w:val="008665E3"/>
    <w:rsid w:val="00866AE8"/>
    <w:rsid w:val="008710D0"/>
    <w:rsid w:val="00877D73"/>
    <w:rsid w:val="00881C8A"/>
    <w:rsid w:val="0088743E"/>
    <w:rsid w:val="00887D7B"/>
    <w:rsid w:val="00890E45"/>
    <w:rsid w:val="008936C7"/>
    <w:rsid w:val="00896C43"/>
    <w:rsid w:val="008979A6"/>
    <w:rsid w:val="00897E34"/>
    <w:rsid w:val="008A16A3"/>
    <w:rsid w:val="008A1741"/>
    <w:rsid w:val="008A53FA"/>
    <w:rsid w:val="008B78FD"/>
    <w:rsid w:val="008C074D"/>
    <w:rsid w:val="008C3BAA"/>
    <w:rsid w:val="008C692A"/>
    <w:rsid w:val="008D06AA"/>
    <w:rsid w:val="008D3708"/>
    <w:rsid w:val="008E0279"/>
    <w:rsid w:val="008E3EBE"/>
    <w:rsid w:val="008E4F71"/>
    <w:rsid w:val="008E526A"/>
    <w:rsid w:val="008E78C8"/>
    <w:rsid w:val="008F1C9E"/>
    <w:rsid w:val="008F3502"/>
    <w:rsid w:val="008F57B9"/>
    <w:rsid w:val="008F7593"/>
    <w:rsid w:val="009003BB"/>
    <w:rsid w:val="00903BC3"/>
    <w:rsid w:val="00906300"/>
    <w:rsid w:val="00907D25"/>
    <w:rsid w:val="009114F4"/>
    <w:rsid w:val="00917751"/>
    <w:rsid w:val="0092708F"/>
    <w:rsid w:val="00927F23"/>
    <w:rsid w:val="00930774"/>
    <w:rsid w:val="00932A9F"/>
    <w:rsid w:val="00935D03"/>
    <w:rsid w:val="00936630"/>
    <w:rsid w:val="00940C80"/>
    <w:rsid w:val="00944563"/>
    <w:rsid w:val="00946905"/>
    <w:rsid w:val="009522FD"/>
    <w:rsid w:val="00952D22"/>
    <w:rsid w:val="009562BF"/>
    <w:rsid w:val="0095729D"/>
    <w:rsid w:val="00960A33"/>
    <w:rsid w:val="0096112E"/>
    <w:rsid w:val="0096262F"/>
    <w:rsid w:val="00962875"/>
    <w:rsid w:val="009660B2"/>
    <w:rsid w:val="00971D77"/>
    <w:rsid w:val="0097545E"/>
    <w:rsid w:val="009768D7"/>
    <w:rsid w:val="00986C28"/>
    <w:rsid w:val="009877CC"/>
    <w:rsid w:val="00990694"/>
    <w:rsid w:val="009A78D1"/>
    <w:rsid w:val="009B0A92"/>
    <w:rsid w:val="009B144C"/>
    <w:rsid w:val="009B14F2"/>
    <w:rsid w:val="009B37FB"/>
    <w:rsid w:val="009B3B4B"/>
    <w:rsid w:val="009B568E"/>
    <w:rsid w:val="009C0638"/>
    <w:rsid w:val="009C0FB0"/>
    <w:rsid w:val="009C13DF"/>
    <w:rsid w:val="009C173D"/>
    <w:rsid w:val="009D0BF5"/>
    <w:rsid w:val="009D1354"/>
    <w:rsid w:val="009D3200"/>
    <w:rsid w:val="009D4767"/>
    <w:rsid w:val="009D4FBD"/>
    <w:rsid w:val="009D61A0"/>
    <w:rsid w:val="009D6677"/>
    <w:rsid w:val="009D7F9D"/>
    <w:rsid w:val="009E653C"/>
    <w:rsid w:val="009E6D59"/>
    <w:rsid w:val="009E7761"/>
    <w:rsid w:val="009F25B1"/>
    <w:rsid w:val="009F687D"/>
    <w:rsid w:val="009F7B2A"/>
    <w:rsid w:val="00A002FF"/>
    <w:rsid w:val="00A012C1"/>
    <w:rsid w:val="00A051F8"/>
    <w:rsid w:val="00A073EF"/>
    <w:rsid w:val="00A114BF"/>
    <w:rsid w:val="00A17463"/>
    <w:rsid w:val="00A26606"/>
    <w:rsid w:val="00A35839"/>
    <w:rsid w:val="00A373E7"/>
    <w:rsid w:val="00A4018C"/>
    <w:rsid w:val="00A420AA"/>
    <w:rsid w:val="00A475E1"/>
    <w:rsid w:val="00A52797"/>
    <w:rsid w:val="00A52E11"/>
    <w:rsid w:val="00A532A0"/>
    <w:rsid w:val="00A57572"/>
    <w:rsid w:val="00A577E6"/>
    <w:rsid w:val="00A64D78"/>
    <w:rsid w:val="00A6749D"/>
    <w:rsid w:val="00A701DF"/>
    <w:rsid w:val="00A85689"/>
    <w:rsid w:val="00A909DD"/>
    <w:rsid w:val="00A9256B"/>
    <w:rsid w:val="00AA0F50"/>
    <w:rsid w:val="00AA31CB"/>
    <w:rsid w:val="00AA5E89"/>
    <w:rsid w:val="00AA6147"/>
    <w:rsid w:val="00AA61E7"/>
    <w:rsid w:val="00AB2A8C"/>
    <w:rsid w:val="00AB6CF9"/>
    <w:rsid w:val="00AB6EA4"/>
    <w:rsid w:val="00AC4F0C"/>
    <w:rsid w:val="00AC58F7"/>
    <w:rsid w:val="00AC62EB"/>
    <w:rsid w:val="00AC7C5C"/>
    <w:rsid w:val="00AD48D3"/>
    <w:rsid w:val="00AD5523"/>
    <w:rsid w:val="00AD6634"/>
    <w:rsid w:val="00AD7B0B"/>
    <w:rsid w:val="00AE11CA"/>
    <w:rsid w:val="00AE1D2A"/>
    <w:rsid w:val="00AE295E"/>
    <w:rsid w:val="00AE4E48"/>
    <w:rsid w:val="00AE6C63"/>
    <w:rsid w:val="00AF01D8"/>
    <w:rsid w:val="00AF1B3A"/>
    <w:rsid w:val="00AF22AA"/>
    <w:rsid w:val="00B07904"/>
    <w:rsid w:val="00B11673"/>
    <w:rsid w:val="00B1177B"/>
    <w:rsid w:val="00B11A4C"/>
    <w:rsid w:val="00B200FA"/>
    <w:rsid w:val="00B21AD8"/>
    <w:rsid w:val="00B22CD0"/>
    <w:rsid w:val="00B251D1"/>
    <w:rsid w:val="00B25646"/>
    <w:rsid w:val="00B2565C"/>
    <w:rsid w:val="00B27EE1"/>
    <w:rsid w:val="00B30113"/>
    <w:rsid w:val="00B33083"/>
    <w:rsid w:val="00B33CF3"/>
    <w:rsid w:val="00B35C11"/>
    <w:rsid w:val="00B36976"/>
    <w:rsid w:val="00B40E54"/>
    <w:rsid w:val="00B45EA4"/>
    <w:rsid w:val="00B4692C"/>
    <w:rsid w:val="00B5058B"/>
    <w:rsid w:val="00B51730"/>
    <w:rsid w:val="00B56B08"/>
    <w:rsid w:val="00B609D5"/>
    <w:rsid w:val="00B60BEE"/>
    <w:rsid w:val="00B64CA2"/>
    <w:rsid w:val="00B67059"/>
    <w:rsid w:val="00B67E4E"/>
    <w:rsid w:val="00B71E28"/>
    <w:rsid w:val="00B72671"/>
    <w:rsid w:val="00B7275C"/>
    <w:rsid w:val="00B75D31"/>
    <w:rsid w:val="00B769A6"/>
    <w:rsid w:val="00B7792A"/>
    <w:rsid w:val="00B84B06"/>
    <w:rsid w:val="00B84F51"/>
    <w:rsid w:val="00B91A08"/>
    <w:rsid w:val="00B96DC8"/>
    <w:rsid w:val="00B96E5A"/>
    <w:rsid w:val="00BA14D2"/>
    <w:rsid w:val="00BA1693"/>
    <w:rsid w:val="00BA26A7"/>
    <w:rsid w:val="00BA2860"/>
    <w:rsid w:val="00BA3CB3"/>
    <w:rsid w:val="00BA5076"/>
    <w:rsid w:val="00BB1059"/>
    <w:rsid w:val="00BB2686"/>
    <w:rsid w:val="00BC1E3D"/>
    <w:rsid w:val="00BE05D4"/>
    <w:rsid w:val="00BE09C6"/>
    <w:rsid w:val="00BE71AE"/>
    <w:rsid w:val="00BF1B97"/>
    <w:rsid w:val="00BF228D"/>
    <w:rsid w:val="00BF2F3F"/>
    <w:rsid w:val="00BF40DC"/>
    <w:rsid w:val="00BF78A7"/>
    <w:rsid w:val="00C004FE"/>
    <w:rsid w:val="00C01919"/>
    <w:rsid w:val="00C02C89"/>
    <w:rsid w:val="00C0574D"/>
    <w:rsid w:val="00C07BC7"/>
    <w:rsid w:val="00C11F11"/>
    <w:rsid w:val="00C14841"/>
    <w:rsid w:val="00C14B13"/>
    <w:rsid w:val="00C235BB"/>
    <w:rsid w:val="00C23791"/>
    <w:rsid w:val="00C26C91"/>
    <w:rsid w:val="00C32FFF"/>
    <w:rsid w:val="00C366F3"/>
    <w:rsid w:val="00C37CD9"/>
    <w:rsid w:val="00C41CAD"/>
    <w:rsid w:val="00C41EA9"/>
    <w:rsid w:val="00C424AF"/>
    <w:rsid w:val="00C42C7F"/>
    <w:rsid w:val="00C451DA"/>
    <w:rsid w:val="00C46395"/>
    <w:rsid w:val="00C5359C"/>
    <w:rsid w:val="00C545B5"/>
    <w:rsid w:val="00C60353"/>
    <w:rsid w:val="00C6354D"/>
    <w:rsid w:val="00C76F36"/>
    <w:rsid w:val="00C77A92"/>
    <w:rsid w:val="00C82972"/>
    <w:rsid w:val="00C82D37"/>
    <w:rsid w:val="00C86224"/>
    <w:rsid w:val="00C9200B"/>
    <w:rsid w:val="00C9609C"/>
    <w:rsid w:val="00CA0709"/>
    <w:rsid w:val="00CA11DD"/>
    <w:rsid w:val="00CA3795"/>
    <w:rsid w:val="00CA4D8E"/>
    <w:rsid w:val="00CA7C0D"/>
    <w:rsid w:val="00CB03C4"/>
    <w:rsid w:val="00CB78DA"/>
    <w:rsid w:val="00CC2246"/>
    <w:rsid w:val="00CC4E5F"/>
    <w:rsid w:val="00CC51E9"/>
    <w:rsid w:val="00CC5307"/>
    <w:rsid w:val="00CC6B30"/>
    <w:rsid w:val="00CC707F"/>
    <w:rsid w:val="00CC7B5E"/>
    <w:rsid w:val="00CD1DDE"/>
    <w:rsid w:val="00CD55F7"/>
    <w:rsid w:val="00CE65E4"/>
    <w:rsid w:val="00CF2CBE"/>
    <w:rsid w:val="00CF7373"/>
    <w:rsid w:val="00CF763B"/>
    <w:rsid w:val="00D01523"/>
    <w:rsid w:val="00D05698"/>
    <w:rsid w:val="00D06101"/>
    <w:rsid w:val="00D0686B"/>
    <w:rsid w:val="00D07096"/>
    <w:rsid w:val="00D10FC5"/>
    <w:rsid w:val="00D14815"/>
    <w:rsid w:val="00D1636E"/>
    <w:rsid w:val="00D20D06"/>
    <w:rsid w:val="00D23B0B"/>
    <w:rsid w:val="00D2434F"/>
    <w:rsid w:val="00D25496"/>
    <w:rsid w:val="00D25C82"/>
    <w:rsid w:val="00D2619A"/>
    <w:rsid w:val="00D263EA"/>
    <w:rsid w:val="00D30E65"/>
    <w:rsid w:val="00D31E76"/>
    <w:rsid w:val="00D34A1C"/>
    <w:rsid w:val="00D438D9"/>
    <w:rsid w:val="00D453F7"/>
    <w:rsid w:val="00D46635"/>
    <w:rsid w:val="00D50395"/>
    <w:rsid w:val="00D52699"/>
    <w:rsid w:val="00D52D95"/>
    <w:rsid w:val="00D54CF0"/>
    <w:rsid w:val="00D6260F"/>
    <w:rsid w:val="00D64321"/>
    <w:rsid w:val="00D64C44"/>
    <w:rsid w:val="00D64CA7"/>
    <w:rsid w:val="00D673E2"/>
    <w:rsid w:val="00D67EA6"/>
    <w:rsid w:val="00D85285"/>
    <w:rsid w:val="00D869D6"/>
    <w:rsid w:val="00D907ED"/>
    <w:rsid w:val="00D92D34"/>
    <w:rsid w:val="00D930CC"/>
    <w:rsid w:val="00D94CAF"/>
    <w:rsid w:val="00D97D47"/>
    <w:rsid w:val="00DA1A44"/>
    <w:rsid w:val="00DA2549"/>
    <w:rsid w:val="00DA2E11"/>
    <w:rsid w:val="00DA39BE"/>
    <w:rsid w:val="00DA5867"/>
    <w:rsid w:val="00DA60E2"/>
    <w:rsid w:val="00DB03F8"/>
    <w:rsid w:val="00DB34CE"/>
    <w:rsid w:val="00DB4881"/>
    <w:rsid w:val="00DB7B7C"/>
    <w:rsid w:val="00DC0607"/>
    <w:rsid w:val="00DC3AC3"/>
    <w:rsid w:val="00DC51BE"/>
    <w:rsid w:val="00DC7F87"/>
    <w:rsid w:val="00DE7344"/>
    <w:rsid w:val="00DF3704"/>
    <w:rsid w:val="00DF5977"/>
    <w:rsid w:val="00DF5E91"/>
    <w:rsid w:val="00DF6A56"/>
    <w:rsid w:val="00E00E78"/>
    <w:rsid w:val="00E03B2A"/>
    <w:rsid w:val="00E12744"/>
    <w:rsid w:val="00E13748"/>
    <w:rsid w:val="00E16DEA"/>
    <w:rsid w:val="00E2075D"/>
    <w:rsid w:val="00E21C46"/>
    <w:rsid w:val="00E233CF"/>
    <w:rsid w:val="00E261C8"/>
    <w:rsid w:val="00E30D8E"/>
    <w:rsid w:val="00E31D4B"/>
    <w:rsid w:val="00E326D2"/>
    <w:rsid w:val="00E413D9"/>
    <w:rsid w:val="00E41E6E"/>
    <w:rsid w:val="00E44860"/>
    <w:rsid w:val="00E46B0B"/>
    <w:rsid w:val="00E52B01"/>
    <w:rsid w:val="00E5377A"/>
    <w:rsid w:val="00E561AE"/>
    <w:rsid w:val="00E56630"/>
    <w:rsid w:val="00E573F1"/>
    <w:rsid w:val="00E620D4"/>
    <w:rsid w:val="00E62B9E"/>
    <w:rsid w:val="00E70841"/>
    <w:rsid w:val="00E7309C"/>
    <w:rsid w:val="00E7482D"/>
    <w:rsid w:val="00E74896"/>
    <w:rsid w:val="00E74F40"/>
    <w:rsid w:val="00E75784"/>
    <w:rsid w:val="00E76E7A"/>
    <w:rsid w:val="00E779D3"/>
    <w:rsid w:val="00E811DE"/>
    <w:rsid w:val="00E8535C"/>
    <w:rsid w:val="00E93873"/>
    <w:rsid w:val="00E960D3"/>
    <w:rsid w:val="00E96EB6"/>
    <w:rsid w:val="00E977FA"/>
    <w:rsid w:val="00EA2616"/>
    <w:rsid w:val="00EA5C41"/>
    <w:rsid w:val="00EA5EF9"/>
    <w:rsid w:val="00EC209C"/>
    <w:rsid w:val="00EC4104"/>
    <w:rsid w:val="00ED7DB5"/>
    <w:rsid w:val="00EE1A3D"/>
    <w:rsid w:val="00EE2039"/>
    <w:rsid w:val="00EE2437"/>
    <w:rsid w:val="00EF0C50"/>
    <w:rsid w:val="00EF713C"/>
    <w:rsid w:val="00F0086A"/>
    <w:rsid w:val="00F016B0"/>
    <w:rsid w:val="00F026E0"/>
    <w:rsid w:val="00F037AE"/>
    <w:rsid w:val="00F1109C"/>
    <w:rsid w:val="00F11546"/>
    <w:rsid w:val="00F11C43"/>
    <w:rsid w:val="00F15F93"/>
    <w:rsid w:val="00F16B3D"/>
    <w:rsid w:val="00F20BE6"/>
    <w:rsid w:val="00F2591F"/>
    <w:rsid w:val="00F27FFC"/>
    <w:rsid w:val="00F35DC4"/>
    <w:rsid w:val="00F3615B"/>
    <w:rsid w:val="00F36F12"/>
    <w:rsid w:val="00F40F96"/>
    <w:rsid w:val="00F441C0"/>
    <w:rsid w:val="00F44B52"/>
    <w:rsid w:val="00F466F1"/>
    <w:rsid w:val="00F47458"/>
    <w:rsid w:val="00F5360D"/>
    <w:rsid w:val="00F5402B"/>
    <w:rsid w:val="00F54485"/>
    <w:rsid w:val="00F54870"/>
    <w:rsid w:val="00F54A5B"/>
    <w:rsid w:val="00F60BAE"/>
    <w:rsid w:val="00F61C35"/>
    <w:rsid w:val="00F6470B"/>
    <w:rsid w:val="00F664DD"/>
    <w:rsid w:val="00F67FDC"/>
    <w:rsid w:val="00F735D4"/>
    <w:rsid w:val="00F739ED"/>
    <w:rsid w:val="00F73E79"/>
    <w:rsid w:val="00F82CA2"/>
    <w:rsid w:val="00F83547"/>
    <w:rsid w:val="00F924FE"/>
    <w:rsid w:val="00F92FE0"/>
    <w:rsid w:val="00F94D32"/>
    <w:rsid w:val="00FA1442"/>
    <w:rsid w:val="00FA15CE"/>
    <w:rsid w:val="00FA6F2E"/>
    <w:rsid w:val="00FA7AB9"/>
    <w:rsid w:val="00FA7DF3"/>
    <w:rsid w:val="00FB1D72"/>
    <w:rsid w:val="00FB2A1B"/>
    <w:rsid w:val="00FB5524"/>
    <w:rsid w:val="00FB563D"/>
    <w:rsid w:val="00FC03AC"/>
    <w:rsid w:val="00FC1D31"/>
    <w:rsid w:val="00FC3075"/>
    <w:rsid w:val="00FD1501"/>
    <w:rsid w:val="00FD1683"/>
    <w:rsid w:val="00FD424C"/>
    <w:rsid w:val="00FD6695"/>
    <w:rsid w:val="00FE19BE"/>
    <w:rsid w:val="00FE21E1"/>
    <w:rsid w:val="00FE2A84"/>
    <w:rsid w:val="00FE7E7A"/>
    <w:rsid w:val="00FF206C"/>
    <w:rsid w:val="00FF2280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F9AAD5E"/>
  <w15:docId w15:val="{D4CF81FF-8015-4C11-8490-D8B1D103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FBD"/>
    <w:pPr>
      <w:widowControl w:val="0"/>
      <w:wordWrap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2A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AE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77"/>
    <w:pPr>
      <w:ind w:leftChars="400" w:left="800"/>
    </w:pPr>
  </w:style>
  <w:style w:type="table" w:styleId="TableGrid">
    <w:name w:val="Table Grid"/>
    <w:basedOn w:val="TableNormal"/>
    <w:uiPriority w:val="39"/>
    <w:rsid w:val="00971D77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71D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D7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77"/>
    <w:rPr>
      <w:rFonts w:asciiTheme="majorHAnsi" w:eastAsiaTheme="majorEastAsia" w:hAnsiTheme="majorHAnsi" w:cstheme="majorBidi"/>
      <w:sz w:val="18"/>
      <w:szCs w:val="18"/>
    </w:rPr>
  </w:style>
  <w:style w:type="table" w:styleId="LightList-Accent1">
    <w:name w:val="Light List Accent 1"/>
    <w:basedOn w:val="TableNormal"/>
    <w:uiPriority w:val="61"/>
    <w:rsid w:val="00421B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">
    <w:name w:val="바탕글"/>
    <w:basedOn w:val="Normal"/>
    <w:rsid w:val="00E779D3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7078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6F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366F3"/>
  </w:style>
  <w:style w:type="paragraph" w:styleId="Footer">
    <w:name w:val="footer"/>
    <w:basedOn w:val="Normal"/>
    <w:link w:val="FooterChar"/>
    <w:uiPriority w:val="99"/>
    <w:unhideWhenUsed/>
    <w:rsid w:val="00C366F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366F3"/>
  </w:style>
  <w:style w:type="numbering" w:customStyle="1" w:styleId="1">
    <w:name w:val="스타일1"/>
    <w:uiPriority w:val="99"/>
    <w:rsid w:val="00225F73"/>
    <w:pPr>
      <w:numPr>
        <w:numId w:val="2"/>
      </w:numPr>
    </w:pPr>
  </w:style>
  <w:style w:type="table" w:styleId="MediumShading2-Accent1">
    <w:name w:val="Medium Shading 2 Accent 1"/>
    <w:basedOn w:val="TableNormal"/>
    <w:uiPriority w:val="64"/>
    <w:rsid w:val="00896C4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34F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534F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BA50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A50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A5076"/>
    <w:rPr>
      <w:b/>
      <w:bCs/>
      <w:szCs w:val="20"/>
    </w:rPr>
  </w:style>
  <w:style w:type="table" w:styleId="MediumList2-Accent1">
    <w:name w:val="Medium List 2 Accent 1"/>
    <w:basedOn w:val="TableNormal"/>
    <w:uiPriority w:val="66"/>
    <w:rsid w:val="00B670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B670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7808F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41E6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82A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2AE3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582AE3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82A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2AE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82AE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0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_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A0655-828D-4235-B7FB-521619F6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jongQ</dc:creator>
  <cp:keywords/>
  <dc:description/>
  <cp:lastModifiedBy>이성원</cp:lastModifiedBy>
  <cp:revision>214</cp:revision>
  <cp:lastPrinted>2022-03-24T00:40:00Z</cp:lastPrinted>
  <dcterms:created xsi:type="dcterms:W3CDTF">2020-04-08T04:22:00Z</dcterms:created>
  <dcterms:modified xsi:type="dcterms:W3CDTF">2023-03-24T06:02:00Z</dcterms:modified>
</cp:coreProperties>
</file>